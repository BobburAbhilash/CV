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EE5B6" w14:textId="798BBBBF" w:rsidR="00705A27" w:rsidRPr="00B47364" w:rsidRDefault="00705A27" w:rsidP="00CD05B0">
      <w:pPr>
        <w:pStyle w:val="Heading1"/>
      </w:pPr>
    </w:p>
    <w:p w14:paraId="463F52AE" w14:textId="77777777" w:rsidR="00705A27" w:rsidRPr="00B47364" w:rsidRDefault="00705A27" w:rsidP="00CD05B0">
      <w:pPr>
        <w:pStyle w:val="Heading1"/>
      </w:pPr>
      <w:bookmarkStart w:id="0" w:name="_4lqa04dg1r48" w:colFirst="0" w:colLast="0"/>
      <w:bookmarkEnd w:id="0"/>
    </w:p>
    <w:p w14:paraId="0653B5B5" w14:textId="77777777" w:rsidR="00705A27" w:rsidRPr="00B47364" w:rsidRDefault="00705A27" w:rsidP="00CD05B0">
      <w:pPr>
        <w:pStyle w:val="Heading1"/>
      </w:pPr>
      <w:bookmarkStart w:id="1" w:name="_t4qz0st4ujmj" w:colFirst="0" w:colLast="0"/>
      <w:bookmarkEnd w:id="1"/>
    </w:p>
    <w:p w14:paraId="546E81B9" w14:textId="77777777" w:rsidR="00705A27" w:rsidRPr="00B47364" w:rsidRDefault="00705A27" w:rsidP="00CD05B0">
      <w:pPr>
        <w:pStyle w:val="Heading1"/>
      </w:pPr>
      <w:bookmarkStart w:id="2" w:name="_il8e5wk069nc" w:colFirst="0" w:colLast="0"/>
      <w:bookmarkEnd w:id="2"/>
    </w:p>
    <w:p w14:paraId="2E736D0D" w14:textId="77777777" w:rsidR="00705A27" w:rsidRPr="00B47364" w:rsidRDefault="00705A27" w:rsidP="00CD05B0">
      <w:pPr>
        <w:pStyle w:val="Heading1"/>
      </w:pPr>
      <w:bookmarkStart w:id="3" w:name="_q4hb2p1qbsvm" w:colFirst="0" w:colLast="0"/>
      <w:bookmarkEnd w:id="3"/>
    </w:p>
    <w:p w14:paraId="1D2B5335" w14:textId="77777777" w:rsidR="00705A27" w:rsidRPr="00B47364" w:rsidRDefault="00705A27" w:rsidP="00CD05B0">
      <w:pPr>
        <w:pStyle w:val="Heading1"/>
      </w:pPr>
      <w:bookmarkStart w:id="4" w:name="_3xdp2a3ocv" w:colFirst="0" w:colLast="0"/>
      <w:bookmarkEnd w:id="4"/>
    </w:p>
    <w:p w14:paraId="6C6D6144" w14:textId="77777777" w:rsidR="00134687" w:rsidRDefault="00134687" w:rsidP="000A237F">
      <w:pPr>
        <w:ind w:firstLine="0"/>
        <w:jc w:val="center"/>
      </w:pPr>
      <w:bookmarkStart w:id="5" w:name="_asa7hpndo1gs" w:colFirst="0" w:colLast="0"/>
      <w:bookmarkStart w:id="6" w:name="_dhyu7kjlqrql" w:colFirst="0" w:colLast="0"/>
      <w:bookmarkEnd w:id="5"/>
      <w:bookmarkEnd w:id="6"/>
    </w:p>
    <w:p w14:paraId="3B394E36" w14:textId="77777777" w:rsidR="00134687" w:rsidRDefault="00134687" w:rsidP="000A237F">
      <w:pPr>
        <w:ind w:firstLine="0"/>
        <w:jc w:val="center"/>
      </w:pPr>
    </w:p>
    <w:p w14:paraId="08B10BDC" w14:textId="483B5EEA" w:rsidR="00705A27" w:rsidRPr="00B47364" w:rsidRDefault="006C13E2" w:rsidP="000A237F">
      <w:pPr>
        <w:ind w:firstLine="0"/>
        <w:jc w:val="center"/>
      </w:pPr>
      <w:r w:rsidRPr="00B47364">
        <w:t>Using Momentary Engagement Profiles to Understand</w:t>
      </w:r>
      <w:r w:rsidR="003A7156" w:rsidRPr="00B47364">
        <w:t xml:space="preserve"> Learners’ </w:t>
      </w:r>
      <w:r w:rsidR="005638FE" w:rsidRPr="00B47364">
        <w:t>Data Modeling in O</w:t>
      </w:r>
      <w:r w:rsidR="00DC5702" w:rsidRPr="00B47364">
        <w:t>ut</w:t>
      </w:r>
      <w:r w:rsidR="005638FE" w:rsidRPr="00B47364">
        <w:t xml:space="preserve">-of-School </w:t>
      </w:r>
      <w:r w:rsidR="00DC5702" w:rsidRPr="00B47364">
        <w:t xml:space="preserve">Time </w:t>
      </w:r>
      <w:r w:rsidR="00B83045" w:rsidRPr="00B47364">
        <w:t xml:space="preserve">Enrichment </w:t>
      </w:r>
      <w:r w:rsidR="005638FE" w:rsidRPr="00B47364">
        <w:t>Programs</w:t>
      </w:r>
    </w:p>
    <w:p w14:paraId="0B20B33E" w14:textId="358FC972" w:rsidR="00705A27" w:rsidRDefault="00AE2739" w:rsidP="00CF18BE">
      <w:pPr>
        <w:jc w:val="center"/>
      </w:pPr>
      <w:r w:rsidRPr="00B47364">
        <w:t>A Dissertation Proposal</w:t>
      </w:r>
    </w:p>
    <w:p w14:paraId="00890D78" w14:textId="77777777" w:rsidR="00705A27" w:rsidRPr="00B47364" w:rsidRDefault="00AE2739" w:rsidP="00CF18BE">
      <w:pPr>
        <w:jc w:val="center"/>
      </w:pPr>
      <w:r w:rsidRPr="00B47364">
        <w:t>Joshua M. Rosenberg</w:t>
      </w:r>
    </w:p>
    <w:p w14:paraId="24D6740F" w14:textId="77777777" w:rsidR="00705A27" w:rsidRDefault="00AE2739" w:rsidP="00CF18BE">
      <w:pPr>
        <w:jc w:val="center"/>
      </w:pPr>
      <w:r w:rsidRPr="00B47364">
        <w:t>Michigan State University</w:t>
      </w:r>
    </w:p>
    <w:p w14:paraId="79DE37DA" w14:textId="77777777" w:rsidR="004A27C9" w:rsidRPr="00B47364" w:rsidRDefault="004A27C9" w:rsidP="00CF18BE">
      <w:pPr>
        <w:jc w:val="center"/>
      </w:pPr>
    </w:p>
    <w:p w14:paraId="16546CC8" w14:textId="4B1E791F" w:rsidR="00A35903" w:rsidRPr="009439FC" w:rsidRDefault="006C633E" w:rsidP="00E66CFA">
      <w:pPr>
        <w:pStyle w:val="ListParagraph"/>
        <w:numPr>
          <w:ilvl w:val="0"/>
          <w:numId w:val="25"/>
        </w:numPr>
        <w:rPr>
          <w:i/>
        </w:rPr>
      </w:pPr>
      <w:r w:rsidRPr="009439FC">
        <w:rPr>
          <w:i/>
        </w:rPr>
        <w:t xml:space="preserve">How in terms of engagement, </w:t>
      </w:r>
      <w:r w:rsidR="004F6BD4" w:rsidRPr="009439FC">
        <w:rPr>
          <w:i/>
        </w:rPr>
        <w:t xml:space="preserve">differences in how explained in terms of challenge and competence, </w:t>
      </w:r>
      <w:r w:rsidR="009439FC" w:rsidRPr="009439FC">
        <w:rPr>
          <w:i/>
        </w:rPr>
        <w:t xml:space="preserve">which can be considered as motivational reasons explanations for why there are differences. </w:t>
      </w:r>
    </w:p>
    <w:p w14:paraId="10E40337" w14:textId="77777777" w:rsidR="00AF0922" w:rsidRDefault="00A35903" w:rsidP="00E66CFA">
      <w:pPr>
        <w:pStyle w:val="ListParagraph"/>
        <w:numPr>
          <w:ilvl w:val="0"/>
          <w:numId w:val="25"/>
        </w:numPr>
      </w:pPr>
      <w:r>
        <w:t>Clarify data modeling</w:t>
      </w:r>
      <w:r w:rsidR="00AF0922">
        <w:t xml:space="preserve"> – in general and define modeling in terms of accounting for variability or uncertainty</w:t>
      </w:r>
    </w:p>
    <w:p w14:paraId="66778D22" w14:textId="77777777" w:rsidR="004F6BD4" w:rsidRDefault="004F6BD4" w:rsidP="004F6BD4">
      <w:pPr>
        <w:pStyle w:val="ListParagraph"/>
        <w:ind w:left="360" w:firstLine="0"/>
      </w:pPr>
    </w:p>
    <w:p w14:paraId="78BE9796" w14:textId="77777777" w:rsidR="00AF0922" w:rsidRDefault="00AF0922" w:rsidP="00E66CFA">
      <w:pPr>
        <w:pStyle w:val="ListParagraph"/>
        <w:numPr>
          <w:ilvl w:val="0"/>
          <w:numId w:val="25"/>
        </w:numPr>
      </w:pPr>
      <w:r>
        <w:t>Flesh out the shifts more</w:t>
      </w:r>
    </w:p>
    <w:p w14:paraId="3D24BF19" w14:textId="7FD188FE" w:rsidR="00ED0078" w:rsidRPr="00B47364" w:rsidRDefault="00AF0922" w:rsidP="00E66CFA">
      <w:pPr>
        <w:pStyle w:val="ListParagraph"/>
        <w:numPr>
          <w:ilvl w:val="0"/>
          <w:numId w:val="25"/>
        </w:numPr>
      </w:pPr>
      <w:r>
        <w:t>Flesh out the qualitative analysis more</w:t>
      </w:r>
      <w:r w:rsidR="00AE2739" w:rsidRPr="00B47364">
        <w:br w:type="page"/>
      </w:r>
    </w:p>
    <w:bookmarkStart w:id="7" w:name="_q0vyl4r93key" w:colFirst="0" w:colLast="0" w:displacedByCustomXml="next"/>
    <w:bookmarkEnd w:id="7" w:displacedByCustomXml="next"/>
    <w:bookmarkStart w:id="8" w:name="_tw5kcakmx1pi" w:colFirst="0" w:colLast="0" w:displacedByCustomXml="next"/>
    <w:bookmarkEnd w:id="8" w:displacedByCustomXml="next"/>
    <w:sdt>
      <w:sdtPr>
        <w:rPr>
          <w:rFonts w:eastAsia="Arial" w:cs="Arial"/>
          <w:b w:val="0"/>
          <w:bCs w:val="0"/>
          <w:color w:val="000000"/>
          <w:szCs w:val="22"/>
        </w:rPr>
        <w:id w:val="1963617229"/>
        <w:docPartObj>
          <w:docPartGallery w:val="Table of Contents"/>
          <w:docPartUnique/>
        </w:docPartObj>
      </w:sdtPr>
      <w:sdtEndPr>
        <w:rPr>
          <w:noProof/>
        </w:rPr>
      </w:sdtEndPr>
      <w:sdtContent>
        <w:p w14:paraId="7BA1F242" w14:textId="366E24C7" w:rsidR="00DF7596" w:rsidRPr="001F63A0" w:rsidRDefault="00DF7596" w:rsidP="001F63A0">
          <w:pPr>
            <w:pStyle w:val="TOCHeading"/>
          </w:pPr>
          <w:r w:rsidRPr="001F63A0">
            <w:t>Table of Contents</w:t>
          </w:r>
        </w:p>
        <w:p w14:paraId="0BE1B387" w14:textId="77777777" w:rsidR="00E871CF" w:rsidRDefault="00DF7596">
          <w:pPr>
            <w:pStyle w:val="TOC1"/>
            <w:rPr>
              <w:rFonts w:asciiTheme="minorHAnsi" w:eastAsiaTheme="minorEastAsia" w:hAnsiTheme="minorHAnsi" w:cstheme="minorBidi"/>
              <w:b w:val="0"/>
              <w:color w:val="auto"/>
              <w:lang w:eastAsia="ja-JP"/>
            </w:rPr>
          </w:pPr>
          <w:r>
            <w:fldChar w:fldCharType="begin"/>
          </w:r>
          <w:r>
            <w:instrText xml:space="preserve"> TOC \o "1-3" \h \z \u </w:instrText>
          </w:r>
          <w:r>
            <w:fldChar w:fldCharType="separate"/>
          </w:r>
          <w:r w:rsidR="00E871CF">
            <w:t>Literature Review</w:t>
          </w:r>
          <w:r w:rsidR="00E871CF">
            <w:tab/>
          </w:r>
          <w:r w:rsidR="00E871CF">
            <w:fldChar w:fldCharType="begin"/>
          </w:r>
          <w:r w:rsidR="00E871CF">
            <w:instrText xml:space="preserve"> PAGEREF _Toc360128369 \h </w:instrText>
          </w:r>
          <w:r w:rsidR="00E871CF">
            <w:fldChar w:fldCharType="separate"/>
          </w:r>
          <w:r w:rsidR="00E871CF">
            <w:t>6</w:t>
          </w:r>
          <w:r w:rsidR="00E871CF">
            <w:fldChar w:fldCharType="end"/>
          </w:r>
        </w:p>
        <w:p w14:paraId="6CB0FB96" w14:textId="77777777" w:rsidR="00E871CF" w:rsidRDefault="00E871CF">
          <w:pPr>
            <w:pStyle w:val="TOC2"/>
            <w:rPr>
              <w:rFonts w:asciiTheme="minorHAnsi" w:eastAsiaTheme="minorEastAsia" w:hAnsiTheme="minorHAnsi" w:cstheme="minorBidi"/>
              <w:b w:val="0"/>
              <w:color w:val="auto"/>
              <w:szCs w:val="24"/>
              <w:lang w:eastAsia="ja-JP"/>
            </w:rPr>
          </w:pPr>
          <w:r>
            <w:t>Defining Data Analysis and the Role of Data Modeling</w:t>
          </w:r>
          <w:r>
            <w:tab/>
          </w:r>
          <w:r>
            <w:fldChar w:fldCharType="begin"/>
          </w:r>
          <w:r>
            <w:instrText xml:space="preserve"> PAGEREF _Toc360128370 \h </w:instrText>
          </w:r>
          <w:r>
            <w:fldChar w:fldCharType="separate"/>
          </w:r>
          <w:r>
            <w:t>6</w:t>
          </w:r>
          <w:r>
            <w:fldChar w:fldCharType="end"/>
          </w:r>
        </w:p>
        <w:p w14:paraId="5CB09683" w14:textId="77777777" w:rsidR="00E871CF" w:rsidRDefault="00E871CF">
          <w:pPr>
            <w:pStyle w:val="TOC2"/>
            <w:rPr>
              <w:rFonts w:asciiTheme="minorHAnsi" w:eastAsiaTheme="minorEastAsia" w:hAnsiTheme="minorHAnsi" w:cstheme="minorBidi"/>
              <w:b w:val="0"/>
              <w:color w:val="auto"/>
              <w:szCs w:val="24"/>
              <w:lang w:eastAsia="ja-JP"/>
            </w:rPr>
          </w:pPr>
          <w:r>
            <w:t>What We Know (And Do Not Know) About Data Modeling</w:t>
          </w:r>
          <w:r>
            <w:tab/>
          </w:r>
          <w:r>
            <w:fldChar w:fldCharType="begin"/>
          </w:r>
          <w:r>
            <w:instrText xml:space="preserve"> PAGEREF _Toc360128371 \h </w:instrText>
          </w:r>
          <w:r>
            <w:fldChar w:fldCharType="separate"/>
          </w:r>
          <w:r>
            <w:t>10</w:t>
          </w:r>
          <w:r>
            <w:fldChar w:fldCharType="end"/>
          </w:r>
        </w:p>
        <w:p w14:paraId="7D8B0484" w14:textId="77777777" w:rsidR="00E871CF" w:rsidRDefault="00E871CF">
          <w:pPr>
            <w:pStyle w:val="TOC2"/>
            <w:rPr>
              <w:rFonts w:asciiTheme="minorHAnsi" w:eastAsiaTheme="minorEastAsia" w:hAnsiTheme="minorHAnsi" w:cstheme="minorBidi"/>
              <w:b w:val="0"/>
              <w:color w:val="auto"/>
              <w:szCs w:val="24"/>
              <w:lang w:eastAsia="ja-JP"/>
            </w:rPr>
          </w:pPr>
          <w:r>
            <w:t>Engagement in STEM Domains</w:t>
          </w:r>
          <w:r>
            <w:tab/>
          </w:r>
          <w:r>
            <w:fldChar w:fldCharType="begin"/>
          </w:r>
          <w:r>
            <w:instrText xml:space="preserve"> PAGEREF _Toc360128372 \h </w:instrText>
          </w:r>
          <w:r>
            <w:fldChar w:fldCharType="separate"/>
          </w:r>
          <w:r>
            <w:t>12</w:t>
          </w:r>
          <w:r>
            <w:fldChar w:fldCharType="end"/>
          </w:r>
        </w:p>
        <w:p w14:paraId="59392F7E" w14:textId="77777777" w:rsidR="00E871CF" w:rsidRDefault="00E871CF">
          <w:pPr>
            <w:pStyle w:val="TOC1"/>
            <w:rPr>
              <w:rFonts w:asciiTheme="minorHAnsi" w:eastAsiaTheme="minorEastAsia" w:hAnsiTheme="minorHAnsi" w:cstheme="minorBidi"/>
              <w:b w:val="0"/>
              <w:color w:val="auto"/>
              <w:lang w:eastAsia="ja-JP"/>
            </w:rPr>
          </w:pPr>
          <w:r>
            <w:t>The Present Study</w:t>
          </w:r>
          <w:r>
            <w:tab/>
          </w:r>
          <w:r>
            <w:fldChar w:fldCharType="begin"/>
          </w:r>
          <w:r>
            <w:instrText xml:space="preserve"> PAGEREF _Toc360128373 \h </w:instrText>
          </w:r>
          <w:r>
            <w:fldChar w:fldCharType="separate"/>
          </w:r>
          <w:r>
            <w:t>18</w:t>
          </w:r>
          <w:r>
            <w:fldChar w:fldCharType="end"/>
          </w:r>
        </w:p>
        <w:p w14:paraId="01DFD237" w14:textId="77777777" w:rsidR="00E871CF" w:rsidRDefault="00E871CF">
          <w:pPr>
            <w:pStyle w:val="TOC2"/>
            <w:rPr>
              <w:rFonts w:asciiTheme="minorHAnsi" w:eastAsiaTheme="minorEastAsia" w:hAnsiTheme="minorHAnsi" w:cstheme="minorBidi"/>
              <w:b w:val="0"/>
              <w:color w:val="auto"/>
              <w:szCs w:val="24"/>
              <w:lang w:eastAsia="ja-JP"/>
            </w:rPr>
          </w:pPr>
          <w:r>
            <w:t>Conceptual Framework</w:t>
          </w:r>
          <w:r>
            <w:tab/>
          </w:r>
          <w:r>
            <w:fldChar w:fldCharType="begin"/>
          </w:r>
          <w:r>
            <w:instrText xml:space="preserve"> PAGEREF _Toc360128374 \h </w:instrText>
          </w:r>
          <w:r>
            <w:fldChar w:fldCharType="separate"/>
          </w:r>
          <w:r>
            <w:t>19</w:t>
          </w:r>
          <w:r>
            <w:fldChar w:fldCharType="end"/>
          </w:r>
        </w:p>
        <w:p w14:paraId="02902881" w14:textId="77777777" w:rsidR="00E871CF" w:rsidRDefault="00E871CF">
          <w:pPr>
            <w:pStyle w:val="TOC2"/>
            <w:rPr>
              <w:rFonts w:asciiTheme="minorHAnsi" w:eastAsiaTheme="minorEastAsia" w:hAnsiTheme="minorHAnsi" w:cstheme="minorBidi"/>
              <w:b w:val="0"/>
              <w:color w:val="auto"/>
              <w:szCs w:val="24"/>
              <w:lang w:eastAsia="ja-JP"/>
            </w:rPr>
          </w:pPr>
          <w:r>
            <w:t>Research Questions</w:t>
          </w:r>
          <w:r>
            <w:tab/>
          </w:r>
          <w:r>
            <w:fldChar w:fldCharType="begin"/>
          </w:r>
          <w:r>
            <w:instrText xml:space="preserve"> PAGEREF _Toc360128375 \h </w:instrText>
          </w:r>
          <w:r>
            <w:fldChar w:fldCharType="separate"/>
          </w:r>
          <w:r>
            <w:t>21</w:t>
          </w:r>
          <w:r>
            <w:fldChar w:fldCharType="end"/>
          </w:r>
        </w:p>
        <w:p w14:paraId="6F6E89E5" w14:textId="77777777" w:rsidR="00E871CF" w:rsidRDefault="00E871CF">
          <w:pPr>
            <w:pStyle w:val="TOC1"/>
            <w:rPr>
              <w:rFonts w:asciiTheme="minorHAnsi" w:eastAsiaTheme="minorEastAsia" w:hAnsiTheme="minorHAnsi" w:cstheme="minorBidi"/>
              <w:b w:val="0"/>
              <w:color w:val="auto"/>
              <w:lang w:eastAsia="ja-JP"/>
            </w:rPr>
          </w:pPr>
          <w:r>
            <w:t>Method</w:t>
          </w:r>
          <w:r>
            <w:tab/>
          </w:r>
          <w:r>
            <w:fldChar w:fldCharType="begin"/>
          </w:r>
          <w:r>
            <w:instrText xml:space="preserve"> PAGEREF _Toc360128376 \h </w:instrText>
          </w:r>
          <w:r>
            <w:fldChar w:fldCharType="separate"/>
          </w:r>
          <w:r>
            <w:t>23</w:t>
          </w:r>
          <w:r>
            <w:fldChar w:fldCharType="end"/>
          </w:r>
        </w:p>
        <w:p w14:paraId="7EAD0D65" w14:textId="77777777" w:rsidR="00E871CF" w:rsidRDefault="00E871CF">
          <w:pPr>
            <w:pStyle w:val="TOC2"/>
            <w:rPr>
              <w:rFonts w:asciiTheme="minorHAnsi" w:eastAsiaTheme="minorEastAsia" w:hAnsiTheme="minorHAnsi" w:cstheme="minorBidi"/>
              <w:b w:val="0"/>
              <w:color w:val="auto"/>
              <w:szCs w:val="24"/>
              <w:lang w:eastAsia="ja-JP"/>
            </w:rPr>
          </w:pPr>
          <w:r>
            <w:t>Participants</w:t>
          </w:r>
          <w:r>
            <w:tab/>
          </w:r>
          <w:r>
            <w:fldChar w:fldCharType="begin"/>
          </w:r>
          <w:r>
            <w:instrText xml:space="preserve"> PAGEREF _Toc360128377 \h </w:instrText>
          </w:r>
          <w:r>
            <w:fldChar w:fldCharType="separate"/>
          </w:r>
          <w:r>
            <w:t>23</w:t>
          </w:r>
          <w:r>
            <w:fldChar w:fldCharType="end"/>
          </w:r>
        </w:p>
        <w:p w14:paraId="4FE7D3F3" w14:textId="77777777" w:rsidR="00E871CF" w:rsidRDefault="00E871CF">
          <w:pPr>
            <w:pStyle w:val="TOC2"/>
            <w:rPr>
              <w:rFonts w:asciiTheme="minorHAnsi" w:eastAsiaTheme="minorEastAsia" w:hAnsiTheme="minorHAnsi" w:cstheme="minorBidi"/>
              <w:b w:val="0"/>
              <w:color w:val="auto"/>
              <w:szCs w:val="24"/>
              <w:lang w:eastAsia="ja-JP"/>
            </w:rPr>
          </w:pPr>
          <w:r>
            <w:t>Context</w:t>
          </w:r>
          <w:r>
            <w:tab/>
          </w:r>
          <w:r>
            <w:fldChar w:fldCharType="begin"/>
          </w:r>
          <w:r>
            <w:instrText xml:space="preserve"> PAGEREF _Toc360128378 \h </w:instrText>
          </w:r>
          <w:r>
            <w:fldChar w:fldCharType="separate"/>
          </w:r>
          <w:r>
            <w:t>24</w:t>
          </w:r>
          <w:r>
            <w:fldChar w:fldCharType="end"/>
          </w:r>
        </w:p>
        <w:p w14:paraId="0BBAFFA6" w14:textId="77777777" w:rsidR="00E871CF" w:rsidRDefault="00E871CF">
          <w:pPr>
            <w:pStyle w:val="TOC2"/>
            <w:rPr>
              <w:rFonts w:asciiTheme="minorHAnsi" w:eastAsiaTheme="minorEastAsia" w:hAnsiTheme="minorHAnsi" w:cstheme="minorBidi"/>
              <w:b w:val="0"/>
              <w:color w:val="auto"/>
              <w:szCs w:val="24"/>
              <w:lang w:eastAsia="ja-JP"/>
            </w:rPr>
          </w:pPr>
          <w:r>
            <w:t>Procedure</w:t>
          </w:r>
          <w:r>
            <w:tab/>
          </w:r>
          <w:r>
            <w:fldChar w:fldCharType="begin"/>
          </w:r>
          <w:r>
            <w:instrText xml:space="preserve"> PAGEREF _Toc360128379 \h </w:instrText>
          </w:r>
          <w:r>
            <w:fldChar w:fldCharType="separate"/>
          </w:r>
          <w:r>
            <w:t>27</w:t>
          </w:r>
          <w:r>
            <w:fldChar w:fldCharType="end"/>
          </w:r>
        </w:p>
        <w:p w14:paraId="1FEE4C23" w14:textId="77777777" w:rsidR="00E871CF" w:rsidRDefault="00E871CF">
          <w:pPr>
            <w:pStyle w:val="TOC2"/>
            <w:rPr>
              <w:rFonts w:asciiTheme="minorHAnsi" w:eastAsiaTheme="minorEastAsia" w:hAnsiTheme="minorHAnsi" w:cstheme="minorBidi"/>
              <w:b w:val="0"/>
              <w:color w:val="auto"/>
              <w:szCs w:val="24"/>
              <w:lang w:eastAsia="ja-JP"/>
            </w:rPr>
          </w:pPr>
          <w:r>
            <w:t>Data Sources and Measures</w:t>
          </w:r>
          <w:r>
            <w:tab/>
          </w:r>
          <w:r>
            <w:fldChar w:fldCharType="begin"/>
          </w:r>
          <w:r>
            <w:instrText xml:space="preserve"> PAGEREF _Toc360128380 \h </w:instrText>
          </w:r>
          <w:r>
            <w:fldChar w:fldCharType="separate"/>
          </w:r>
          <w:r>
            <w:t>28</w:t>
          </w:r>
          <w:r>
            <w:fldChar w:fldCharType="end"/>
          </w:r>
        </w:p>
        <w:p w14:paraId="13EBA379" w14:textId="77777777" w:rsidR="00E871CF" w:rsidRDefault="00E871CF">
          <w:pPr>
            <w:pStyle w:val="TOC2"/>
            <w:rPr>
              <w:rFonts w:asciiTheme="minorHAnsi" w:eastAsiaTheme="minorEastAsia" w:hAnsiTheme="minorHAnsi" w:cstheme="minorBidi"/>
              <w:b w:val="0"/>
              <w:color w:val="auto"/>
              <w:szCs w:val="24"/>
              <w:lang w:eastAsia="ja-JP"/>
            </w:rPr>
          </w:pPr>
          <w:r>
            <w:t>Data Analysis</w:t>
          </w:r>
          <w:r>
            <w:tab/>
          </w:r>
          <w:r>
            <w:fldChar w:fldCharType="begin"/>
          </w:r>
          <w:r>
            <w:instrText xml:space="preserve"> PAGEREF _Toc360128381 \h </w:instrText>
          </w:r>
          <w:r>
            <w:fldChar w:fldCharType="separate"/>
          </w:r>
          <w:r>
            <w:t>30</w:t>
          </w:r>
          <w:r>
            <w:fldChar w:fldCharType="end"/>
          </w:r>
        </w:p>
        <w:p w14:paraId="51EB1ABE" w14:textId="77777777" w:rsidR="00E871CF" w:rsidRDefault="00E871CF">
          <w:pPr>
            <w:pStyle w:val="TOC1"/>
            <w:rPr>
              <w:rFonts w:asciiTheme="minorHAnsi" w:eastAsiaTheme="minorEastAsia" w:hAnsiTheme="minorHAnsi" w:cstheme="minorBidi"/>
              <w:b w:val="0"/>
              <w:color w:val="auto"/>
              <w:lang w:eastAsia="ja-JP"/>
            </w:rPr>
          </w:pPr>
          <w:r>
            <w:t>References</w:t>
          </w:r>
          <w:r>
            <w:tab/>
          </w:r>
          <w:r>
            <w:fldChar w:fldCharType="begin"/>
          </w:r>
          <w:r>
            <w:instrText xml:space="preserve"> PAGEREF _Toc360128382 \h </w:instrText>
          </w:r>
          <w:r>
            <w:fldChar w:fldCharType="separate"/>
          </w:r>
          <w:r>
            <w:t>38</w:t>
          </w:r>
          <w:r>
            <w:fldChar w:fldCharType="end"/>
          </w:r>
        </w:p>
        <w:p w14:paraId="66CAB832" w14:textId="77777777" w:rsidR="0034529F" w:rsidRDefault="00DF7596" w:rsidP="0034529F">
          <w:pPr>
            <w:ind w:firstLine="0"/>
            <w:rPr>
              <w:noProof/>
            </w:rPr>
          </w:pPr>
          <w:r>
            <w:rPr>
              <w:noProof/>
            </w:rPr>
            <w:fldChar w:fldCharType="end"/>
          </w:r>
        </w:p>
        <w:p w14:paraId="2EB2D6DF" w14:textId="77777777" w:rsidR="0034529F" w:rsidRDefault="00446BB3" w:rsidP="0034529F">
          <w:pPr>
            <w:ind w:firstLine="0"/>
            <w:rPr>
              <w:noProof/>
            </w:rPr>
          </w:pPr>
        </w:p>
      </w:sdtContent>
    </w:sdt>
    <w:p w14:paraId="32A217B8" w14:textId="77777777" w:rsidR="0034529F" w:rsidRDefault="0034529F">
      <w:pPr>
        <w:spacing w:line="276" w:lineRule="auto"/>
        <w:ind w:firstLine="0"/>
      </w:pPr>
      <w:r>
        <w:br w:type="page"/>
      </w:r>
    </w:p>
    <w:p w14:paraId="231FD1A9" w14:textId="1DE9EFD2" w:rsidR="00705A27" w:rsidRPr="0034529F" w:rsidRDefault="00AE2739" w:rsidP="0034529F">
      <w:pPr>
        <w:ind w:firstLine="0"/>
        <w:jc w:val="center"/>
        <w:rPr>
          <w:b/>
        </w:rPr>
      </w:pPr>
      <w:r w:rsidRPr="0034529F">
        <w:rPr>
          <w:b/>
        </w:rPr>
        <w:lastRenderedPageBreak/>
        <w:t>Abstract</w:t>
      </w:r>
    </w:p>
    <w:p w14:paraId="0B32FC1C" w14:textId="3A7A08E9" w:rsidR="00D83E12" w:rsidRPr="00E7329A" w:rsidRDefault="00E31BCD" w:rsidP="00836CC8">
      <w:pPr>
        <w:ind w:firstLine="0"/>
      </w:pPr>
      <w:r>
        <w:t>Data are essential to making sense of the world. Many occupations ask us to analyze data, and in many ar</w:t>
      </w:r>
      <w:r w:rsidR="008A644B">
        <w:t>eas of study, data analysis can provide the opportunity to not only learn about STEM content, but also how to engage in and do what those engaged in STEM disciplines do. Despite how common data analysis is in the practice of STEM and other professions, and the role of data analysis in both science and engineering and mathematics curricular standards, opportunities for learners to eng</w:t>
      </w:r>
      <w:r w:rsidR="001A7B91">
        <w:t xml:space="preserve">age with data remain limited. One key challenge and limitation to what we know about learners’ data analysis in STEM settings has to do with their experience in data analysis, and in particular the process of data analysis oriented toward sense-making, data </w:t>
      </w:r>
      <w:commentRangeStart w:id="9"/>
      <w:r w:rsidR="001A7B91">
        <w:t>modeling</w:t>
      </w:r>
      <w:commentRangeEnd w:id="9"/>
      <w:r w:rsidR="00380205">
        <w:rPr>
          <w:rStyle w:val="CommentReference"/>
        </w:rPr>
        <w:commentReference w:id="9"/>
      </w:r>
      <w:r w:rsidR="001A7B91">
        <w:t xml:space="preserve">. </w:t>
      </w:r>
      <w:commentRangeStart w:id="10"/>
      <w:r w:rsidR="001A7B91">
        <w:t>This study uses co</w:t>
      </w:r>
      <w:r w:rsidR="001242B4">
        <w:t>n</w:t>
      </w:r>
      <w:r w:rsidR="001A7B91">
        <w:t>temporary engagement theory as a lens through which to view learners’ experience in data modeling</w:t>
      </w:r>
      <w:r w:rsidR="001B3FAB">
        <w:t xml:space="preserve">, as well as learners’ perception of the activity and of themselves, to understand how learners engage </w:t>
      </w:r>
      <w:r w:rsidR="001242B4">
        <w:t xml:space="preserve">in data modeling as part of outside-of-school time programs </w:t>
      </w:r>
      <w:r w:rsidR="001B3FAB">
        <w:t xml:space="preserve">and </w:t>
      </w:r>
      <w:commentRangeStart w:id="11"/>
      <w:r w:rsidR="001B3FAB">
        <w:t>why their engagement is different among four different aspects of data modeling and between</w:t>
      </w:r>
      <w:commentRangeEnd w:id="10"/>
      <w:r w:rsidR="005249A6">
        <w:rPr>
          <w:rStyle w:val="CommentReference"/>
        </w:rPr>
        <w:commentReference w:id="10"/>
      </w:r>
      <w:r w:rsidR="001B3FAB">
        <w:t xml:space="preserve"> data modeling and other activities. </w:t>
      </w:r>
      <w:commentRangeEnd w:id="11"/>
      <w:r w:rsidR="00380205">
        <w:rPr>
          <w:rStyle w:val="CommentReference"/>
        </w:rPr>
        <w:commentReference w:id="11"/>
      </w:r>
      <w:r w:rsidR="004B0408">
        <w:t xml:space="preserve">Knowing more about how and why learners engage in data modeling can help us to make informed recommendations to teachers for designing and enacting opportunities for learners to use data to make sense of their </w:t>
      </w:r>
      <w:commentRangeStart w:id="12"/>
      <w:r w:rsidR="004B0408">
        <w:t>world</w:t>
      </w:r>
      <w:commentRangeEnd w:id="12"/>
      <w:r w:rsidR="006C0F1D">
        <w:rPr>
          <w:rStyle w:val="CommentReference"/>
        </w:rPr>
        <w:commentReference w:id="12"/>
      </w:r>
      <w:r w:rsidR="004B0408">
        <w:t xml:space="preserve">. </w:t>
      </w:r>
    </w:p>
    <w:p w14:paraId="645EA49C" w14:textId="77777777" w:rsidR="000C3DBC" w:rsidRPr="00B47364" w:rsidRDefault="000C3DBC" w:rsidP="000C6655"/>
    <w:p w14:paraId="1DDDE3F1" w14:textId="77777777" w:rsidR="000C3DBC" w:rsidRPr="00B47364" w:rsidRDefault="000C3DBC" w:rsidP="000C6655">
      <w:pPr>
        <w:rPr>
          <w:shd w:val="clear" w:color="auto" w:fill="FFFFFF"/>
        </w:rPr>
      </w:pPr>
    </w:p>
    <w:p w14:paraId="6F437085" w14:textId="77777777" w:rsidR="00705A27" w:rsidRPr="00B47364" w:rsidRDefault="00705A27" w:rsidP="00CD05B0">
      <w:pPr>
        <w:pStyle w:val="Heading1"/>
      </w:pPr>
      <w:bookmarkStart w:id="13" w:name="_lm1y58awb2dk" w:colFirst="0" w:colLast="0"/>
      <w:bookmarkEnd w:id="13"/>
    </w:p>
    <w:p w14:paraId="09409767" w14:textId="77777777" w:rsidR="00705A27" w:rsidRPr="00B47364" w:rsidRDefault="00AE2739" w:rsidP="000C6655">
      <w:r w:rsidRPr="00B47364">
        <w:br w:type="page"/>
      </w:r>
    </w:p>
    <w:p w14:paraId="0A95734E" w14:textId="0969B72A" w:rsidR="00934E6E" w:rsidRPr="00B47364" w:rsidRDefault="00937D09" w:rsidP="00B7159F">
      <w:bookmarkStart w:id="14" w:name="_jleidwqbl36t" w:colFirst="0" w:colLast="0"/>
      <w:bookmarkStart w:id="15" w:name="_gmw0soanw37o" w:colFirst="0" w:colLast="0"/>
      <w:bookmarkEnd w:id="14"/>
      <w:bookmarkEnd w:id="15"/>
      <w:r>
        <w:lastRenderedPageBreak/>
        <w:t>Broadly,</w:t>
      </w:r>
      <w:r w:rsidR="004D1AD1" w:rsidRPr="00B47364">
        <w:t xml:space="preserve"> </w:t>
      </w:r>
      <w:r w:rsidR="00F753A9">
        <w:t>d</w:t>
      </w:r>
      <w:r w:rsidR="00A64FC6" w:rsidRPr="00B47364">
        <w:t>ata analysis</w:t>
      </w:r>
      <w:r w:rsidR="008B44AA" w:rsidRPr="00B47364">
        <w:t xml:space="preserve"> </w:t>
      </w:r>
      <w:r w:rsidR="00AA41DF" w:rsidRPr="00B47364">
        <w:t>includes processes</w:t>
      </w:r>
      <w:r w:rsidR="008B44AA" w:rsidRPr="00B47364">
        <w:t xml:space="preserve"> </w:t>
      </w:r>
      <w:r w:rsidR="00AA41DF" w:rsidRPr="00B47364">
        <w:rPr>
          <w:rFonts w:eastAsia="Times New Roman"/>
        </w:rPr>
        <w:t xml:space="preserve">of </w:t>
      </w:r>
      <w:r w:rsidR="008B44AA" w:rsidRPr="00B47364">
        <w:rPr>
          <w:rFonts w:eastAsia="Times New Roman"/>
        </w:rPr>
        <w:t xml:space="preserve">not </w:t>
      </w:r>
      <w:r w:rsidR="007439E6" w:rsidRPr="00B47364">
        <w:rPr>
          <w:rFonts w:eastAsia="Times New Roman"/>
        </w:rPr>
        <w:t xml:space="preserve">only </w:t>
      </w:r>
      <w:r w:rsidR="008B44AA" w:rsidRPr="00B47364">
        <w:rPr>
          <w:rFonts w:eastAsia="Times New Roman"/>
        </w:rPr>
        <w:t>creating, or collecting</w:t>
      </w:r>
      <w:r w:rsidR="007439E6" w:rsidRPr="00B47364">
        <w:rPr>
          <w:rFonts w:eastAsia="Times New Roman"/>
        </w:rPr>
        <w:t>,</w:t>
      </w:r>
      <w:r w:rsidR="008B44AA" w:rsidRPr="00B47364">
        <w:rPr>
          <w:rFonts w:eastAsia="Times New Roman"/>
        </w:rPr>
        <w:t xml:space="preserve"> data, and modeling</w:t>
      </w:r>
      <w:r w:rsidR="007439E6" w:rsidRPr="00B47364">
        <w:rPr>
          <w:rFonts w:eastAsia="Times New Roman"/>
        </w:rPr>
        <w:t xml:space="preserve"> data,</w:t>
      </w:r>
      <w:r w:rsidR="008B44AA" w:rsidRPr="00B47364">
        <w:rPr>
          <w:rFonts w:eastAsia="Times New Roman"/>
        </w:rPr>
        <w:t xml:space="preserve"> but also asking empirical questions and interpreting findings.</w:t>
      </w:r>
      <w:r w:rsidR="007679CC" w:rsidRPr="00B47364">
        <w:rPr>
          <w:rFonts w:eastAsia="Times New Roman"/>
        </w:rPr>
        <w:t xml:space="preserve"> </w:t>
      </w:r>
      <w:r w:rsidR="00B7159F" w:rsidRPr="00B47364">
        <w:t xml:space="preserve">Thinking with data is a shared goal for many STEM educators and stakeholders. This is because thinking with data is not just about </w:t>
      </w:r>
      <w:r w:rsidR="00B7159F">
        <w:t>using data—it is not about crunching numbers, or interpreting a figure created by someone else—</w:t>
      </w:r>
      <w:r w:rsidR="00B7159F" w:rsidRPr="00B47364">
        <w:t xml:space="preserve">but rather </w:t>
      </w:r>
      <w:r w:rsidR="00B7159F">
        <w:t xml:space="preserve">using data to make sense of something </w:t>
      </w:r>
      <w:r w:rsidR="00B7159F" w:rsidRPr="00B47364">
        <w:t>(Lovett &amp; Shah, 2007)</w:t>
      </w:r>
      <w:r w:rsidR="00315DBA">
        <w:t xml:space="preserve">. </w:t>
      </w:r>
      <w:r w:rsidR="007679CC" w:rsidRPr="00B47364">
        <w:rPr>
          <w:rFonts w:eastAsia="Times New Roman"/>
        </w:rPr>
        <w:t>Cutting across STEM domains, its elements</w:t>
      </w:r>
      <w:r w:rsidR="00934E6E" w:rsidRPr="00B47364">
        <w:t xml:space="preserve"> are found in both </w:t>
      </w:r>
      <w:r w:rsidR="00934E6E" w:rsidRPr="00B47364">
        <w:rPr>
          <w:rFonts w:eastAsia="Times New Roman"/>
        </w:rPr>
        <w:t xml:space="preserve">the </w:t>
      </w:r>
      <w:r w:rsidR="00934E6E" w:rsidRPr="00B47364">
        <w:rPr>
          <w:rFonts w:eastAsia="Times New Roman"/>
          <w:i/>
        </w:rPr>
        <w:t xml:space="preserve">Next Generation Science Standards </w:t>
      </w:r>
      <w:r w:rsidR="00934E6E" w:rsidRPr="00B47364">
        <w:rPr>
          <w:rFonts w:eastAsia="Times New Roman"/>
        </w:rPr>
        <w:t xml:space="preserve">and the </w:t>
      </w:r>
      <w:r w:rsidR="00934E6E" w:rsidRPr="00B47364">
        <w:rPr>
          <w:rFonts w:eastAsia="Times New Roman"/>
          <w:i/>
        </w:rPr>
        <w:t xml:space="preserve">Common Core State Standards </w:t>
      </w:r>
      <w:r w:rsidR="00934E6E" w:rsidRPr="00B47364">
        <w:rPr>
          <w:rFonts w:eastAsia="Times New Roman"/>
        </w:rPr>
        <w:t>(National Governors Association Center for Best Practices, Council of Chief State School Officers,</w:t>
      </w:r>
      <w:r w:rsidR="00402715" w:rsidRPr="00B47364">
        <w:rPr>
          <w:rFonts w:eastAsia="Times New Roman"/>
        </w:rPr>
        <w:t xml:space="preserve"> 2010;</w:t>
      </w:r>
      <w:r w:rsidR="00F874BC" w:rsidRPr="00B47364">
        <w:rPr>
          <w:rFonts w:eastAsia="Times New Roman"/>
        </w:rPr>
        <w:t xml:space="preserve"> NGSS Lead States, 2013</w:t>
      </w:r>
      <w:r w:rsidR="000A6187" w:rsidRPr="00B47364">
        <w:rPr>
          <w:rFonts w:eastAsia="Times New Roman"/>
        </w:rPr>
        <w:t>).</w:t>
      </w:r>
      <w:r w:rsidR="00402715" w:rsidRPr="00B47364">
        <w:rPr>
          <w:rFonts w:eastAsia="Times New Roman"/>
        </w:rPr>
        <w:t xml:space="preserve"> </w:t>
      </w:r>
      <w:r w:rsidR="00F874BC" w:rsidRPr="00B47364">
        <w:rPr>
          <w:rFonts w:eastAsia="Times New Roman"/>
        </w:rPr>
        <w:t>Scholars have pointed out the</w:t>
      </w:r>
      <w:r w:rsidR="00934E6E" w:rsidRPr="00B47364">
        <w:rPr>
          <w:rFonts w:eastAsia="Times New Roman"/>
        </w:rPr>
        <w:t xml:space="preserve"> benefits </w:t>
      </w:r>
      <w:r w:rsidR="00F874BC" w:rsidRPr="00B47364">
        <w:rPr>
          <w:rFonts w:eastAsia="Times New Roman"/>
        </w:rPr>
        <w:t>of</w:t>
      </w:r>
      <w:r w:rsidR="007439E6" w:rsidRPr="00B47364">
        <w:rPr>
          <w:rFonts w:eastAsia="Times New Roman"/>
        </w:rPr>
        <w:t xml:space="preserve"> </w:t>
      </w:r>
      <w:r w:rsidR="005B1A98" w:rsidRPr="00B47364">
        <w:rPr>
          <w:rFonts w:eastAsia="Times New Roman"/>
        </w:rPr>
        <w:t>analyzing</w:t>
      </w:r>
      <w:r w:rsidR="007439E6" w:rsidRPr="00B47364">
        <w:rPr>
          <w:rFonts w:eastAsia="Times New Roman"/>
        </w:rPr>
        <w:t xml:space="preserve"> data for </w:t>
      </w:r>
      <w:r w:rsidR="00934E6E" w:rsidRPr="00B47364">
        <w:rPr>
          <w:rFonts w:eastAsia="Times New Roman"/>
        </w:rPr>
        <w:t xml:space="preserve">learners as young as two years old (Gopnik, </w:t>
      </w:r>
      <w:r w:rsidR="00A70BAC" w:rsidRPr="00B47364">
        <w:rPr>
          <w:rFonts w:eastAsia="Times New Roman"/>
        </w:rPr>
        <w:t xml:space="preserve">&amp; </w:t>
      </w:r>
      <w:r w:rsidR="00934E6E" w:rsidRPr="00B47364">
        <w:rPr>
          <w:rFonts w:eastAsia="Times New Roman"/>
        </w:rPr>
        <w:t>Sobel,</w:t>
      </w:r>
      <w:r w:rsidR="00A70BAC" w:rsidRPr="00B47364">
        <w:rPr>
          <w:rFonts w:eastAsia="Times New Roman"/>
        </w:rPr>
        <w:t xml:space="preserve"> 2000</w:t>
      </w:r>
      <w:r w:rsidR="00934E6E" w:rsidRPr="00B47364">
        <w:rPr>
          <w:rFonts w:eastAsia="Times New Roman"/>
        </w:rPr>
        <w:t>)</w:t>
      </w:r>
      <w:r w:rsidR="008D11AE" w:rsidRPr="00B47364">
        <w:rPr>
          <w:rFonts w:eastAsia="Times New Roman"/>
        </w:rPr>
        <w:t xml:space="preserve">. </w:t>
      </w:r>
      <w:r w:rsidR="007439E6" w:rsidRPr="00B47364">
        <w:rPr>
          <w:rFonts w:eastAsia="Times New Roman"/>
        </w:rPr>
        <w:t>Furthermore, t</w:t>
      </w:r>
      <w:r w:rsidR="008D11AE" w:rsidRPr="00B47364">
        <w:rPr>
          <w:rFonts w:eastAsia="Times New Roman"/>
        </w:rPr>
        <w:t>here are suggestions</w:t>
      </w:r>
      <w:r w:rsidR="00934E6E" w:rsidRPr="00B47364">
        <w:rPr>
          <w:rFonts w:eastAsia="Times New Roman"/>
        </w:rPr>
        <w:t xml:space="preserve"> that it “has an exceptionally high payoff in terms of students’ scientific reasoning” (Le</w:t>
      </w:r>
      <w:r w:rsidR="0070052F" w:rsidRPr="00B47364">
        <w:rPr>
          <w:rFonts w:eastAsia="Times New Roman"/>
        </w:rPr>
        <w:t>hrer &amp; Schauble, 2015, p. 696) and</w:t>
      </w:r>
      <w:r w:rsidR="00D92C8C" w:rsidRPr="00B47364">
        <w:rPr>
          <w:rFonts w:eastAsia="Times New Roman"/>
        </w:rPr>
        <w:t xml:space="preserve"> can highlight the</w:t>
      </w:r>
      <w:r w:rsidR="0070052F" w:rsidRPr="00B47364">
        <w:rPr>
          <w:rFonts w:eastAsia="Times New Roman"/>
        </w:rPr>
        <w:t xml:space="preserve"> </w:t>
      </w:r>
      <w:r w:rsidR="00D92C8C" w:rsidRPr="00B47364">
        <w:rPr>
          <w:rFonts w:eastAsia="Times New Roman"/>
        </w:rPr>
        <w:t xml:space="preserve">utility of </w:t>
      </w:r>
      <w:r w:rsidR="0070052F" w:rsidRPr="00B47364">
        <w:rPr>
          <w:rFonts w:eastAsia="Times New Roman"/>
        </w:rPr>
        <w:t xml:space="preserve">mathematics for students’ lives (Lesh, Middleton, Caylor, &amp; Gupta, 2008). </w:t>
      </w:r>
    </w:p>
    <w:p w14:paraId="6BE1BC98" w14:textId="0A0E4EB5" w:rsidR="007C3D2D" w:rsidRPr="00B47364" w:rsidRDefault="007C3D2D" w:rsidP="00CD05B0">
      <w:r w:rsidRPr="00B47364">
        <w:rPr>
          <w:rFonts w:eastAsia="Times New Roman"/>
        </w:rPr>
        <w:t xml:space="preserve">Despite these known benefits, </w:t>
      </w:r>
      <w:r w:rsidRPr="00B47364">
        <w:t xml:space="preserve">opportunities for students to </w:t>
      </w:r>
      <w:r w:rsidR="00A64FC6" w:rsidRPr="00B47364">
        <w:t>analyze</w:t>
      </w:r>
      <w:r w:rsidR="004D1AD1" w:rsidRPr="00B47364">
        <w:t xml:space="preserve"> data</w:t>
      </w:r>
      <w:r w:rsidR="003C18FB" w:rsidRPr="00B47364">
        <w:t xml:space="preserve"> </w:t>
      </w:r>
      <w:r w:rsidR="00857263" w:rsidRPr="00B47364">
        <w:t>with understanding</w:t>
      </w:r>
      <w:r w:rsidR="00867B5C" w:rsidRPr="00B47364">
        <w:t xml:space="preserve"> </w:t>
      </w:r>
      <w:r w:rsidRPr="00B47364">
        <w:t>in K-12</w:t>
      </w:r>
      <w:r w:rsidR="0006602A" w:rsidRPr="00B47364">
        <w:t xml:space="preserve"> STEM</w:t>
      </w:r>
      <w:r w:rsidRPr="00B47364">
        <w:t xml:space="preserve"> settings </w:t>
      </w:r>
      <w:r w:rsidR="0011065B" w:rsidRPr="00B47364">
        <w:t>remain</w:t>
      </w:r>
      <w:r w:rsidR="000A4388" w:rsidRPr="00B47364">
        <w:t xml:space="preserve"> limited. </w:t>
      </w:r>
      <w:r w:rsidR="00B415EE" w:rsidRPr="00B47364">
        <w:t>Much of the research in science settings focuses on evidence use (McNeill &amp; Berland, 2017).</w:t>
      </w:r>
      <w:r w:rsidR="001033E6">
        <w:t xml:space="preserve"> </w:t>
      </w:r>
      <w:r w:rsidRPr="00B47364">
        <w:t xml:space="preserve">Creating </w:t>
      </w:r>
      <w:r w:rsidR="0011065B" w:rsidRPr="00B47364">
        <w:t>and constructing models of primary data takes ample time (Dickes, Sengupta, Farris, &amp; Basu, 2016)</w:t>
      </w:r>
      <w:r w:rsidR="00B415EE" w:rsidRPr="00B47364">
        <w:t>, and doing so in mathematics settings is uncommon (Lehrer &amp; Schauble, 2015)</w:t>
      </w:r>
      <w:r w:rsidR="00BD53E1" w:rsidRPr="00B47364">
        <w:t>. P</w:t>
      </w:r>
      <w:r w:rsidRPr="00B47364">
        <w:t>roviding opportunities for students to work with data requires a shift in educational norms and curricular resources, aligned standards and assessments, and teacher professional development (</w:t>
      </w:r>
      <w:r w:rsidR="0011065B" w:rsidRPr="00B47364">
        <w:t xml:space="preserve">McNeill &amp; Berland, 2017; </w:t>
      </w:r>
      <w:r w:rsidRPr="00B47364">
        <w:t xml:space="preserve">Wilkerson-Jerde, Andrews, Shaban, Laina, &amp; Gravel, 2016). </w:t>
      </w:r>
    </w:p>
    <w:p w14:paraId="1B842191" w14:textId="25F2A118" w:rsidR="00907C12" w:rsidRPr="003A6C57" w:rsidRDefault="007E2142" w:rsidP="000151E9">
      <w:pPr>
        <w:rPr>
          <w:shd w:val="clear" w:color="auto" w:fill="FFFFFF"/>
        </w:rPr>
      </w:pPr>
      <w:r w:rsidRPr="007E2142">
        <w:annotationRef/>
      </w:r>
      <w:r w:rsidRPr="007E2142">
        <w:t>There is little research examining how learners engage in data modeling</w:t>
      </w:r>
      <w:r>
        <w:t xml:space="preserve"> </w:t>
      </w:r>
      <w:r w:rsidR="00664B57">
        <w:t>in terms of their engagement</w:t>
      </w:r>
      <w:r>
        <w:t xml:space="preserve">. </w:t>
      </w:r>
      <w:r w:rsidR="0093156D" w:rsidRPr="00B47364">
        <w:rPr>
          <w:shd w:val="clear" w:color="auto" w:fill="FFFFFF"/>
        </w:rPr>
        <w:t>What learners are thinkin</w:t>
      </w:r>
      <w:r w:rsidR="00E900E6" w:rsidRPr="00B47364">
        <w:rPr>
          <w:shd w:val="clear" w:color="auto" w:fill="FFFFFF"/>
        </w:rPr>
        <w:t>g and feeling and how they are behaving</w:t>
      </w:r>
      <w:r w:rsidR="0093156D" w:rsidRPr="00B47364">
        <w:rPr>
          <w:shd w:val="clear" w:color="auto" w:fill="FFFFFF"/>
        </w:rPr>
        <w:t xml:space="preserve"> while asking questions</w:t>
      </w:r>
      <w:r w:rsidR="00CE6A63" w:rsidRPr="00B47364">
        <w:rPr>
          <w:shd w:val="clear" w:color="auto" w:fill="FFFFFF"/>
        </w:rPr>
        <w:t xml:space="preserve"> and identifying problems</w:t>
      </w:r>
      <w:r w:rsidR="0093156D" w:rsidRPr="00B47364">
        <w:rPr>
          <w:shd w:val="clear" w:color="auto" w:fill="FFFFFF"/>
        </w:rPr>
        <w:t xml:space="preserve">, constructing measures, </w:t>
      </w:r>
      <w:r w:rsidR="00F14D6D" w:rsidRPr="00B47364">
        <w:rPr>
          <w:shd w:val="clear" w:color="auto" w:fill="FFFFFF"/>
        </w:rPr>
        <w:t xml:space="preserve">modeling data, and interpreting </w:t>
      </w:r>
      <w:r w:rsidR="00F14D6D" w:rsidRPr="00B47364">
        <w:rPr>
          <w:shd w:val="clear" w:color="auto" w:fill="FFFFFF"/>
        </w:rPr>
        <w:lastRenderedPageBreak/>
        <w:t>findings has been the focus of less research</w:t>
      </w:r>
      <w:r w:rsidR="00D720B8">
        <w:rPr>
          <w:shd w:val="clear" w:color="auto" w:fill="FFFFFF"/>
        </w:rPr>
        <w:t xml:space="preserve">, but understanding these may be important </w:t>
      </w:r>
      <w:r w:rsidR="000151E9">
        <w:rPr>
          <w:shd w:val="clear" w:color="auto" w:fill="FFFFFF"/>
        </w:rPr>
        <w:t xml:space="preserve">outcomes for understanding whether engaging in data modeling differs from engaging in other activities. </w:t>
      </w:r>
      <w:r w:rsidR="004962A1">
        <w:rPr>
          <w:shd w:val="clear" w:color="auto" w:fill="FFFFFF"/>
        </w:rPr>
        <w:t xml:space="preserve">Additionally, little research has explained differences in how learners engage in data modeling in terms of key </w:t>
      </w:r>
      <w:r w:rsidR="00565434">
        <w:rPr>
          <w:shd w:val="clear" w:color="auto" w:fill="FFFFFF"/>
        </w:rPr>
        <w:t xml:space="preserve">moderators of engagement, challenge and competence, </w:t>
      </w:r>
      <w:r w:rsidR="004962A1" w:rsidRPr="00565434">
        <w:t>which can be considered as motivational reasons explanations for why there are differences.</w:t>
      </w:r>
      <w:r w:rsidR="004962A1" w:rsidRPr="00565434">
        <w:rPr>
          <w:i/>
        </w:rPr>
        <w:t xml:space="preserve"> </w:t>
      </w:r>
      <w:r w:rsidR="00CD6B00">
        <w:t xml:space="preserve">In other STEM settings, engagement is a predictor of important </w:t>
      </w:r>
      <w:r w:rsidR="000151E9">
        <w:t xml:space="preserve">learning-related </w:t>
      </w:r>
      <w:r w:rsidR="00CD6B00">
        <w:t xml:space="preserve">outcomes (Sinatra, Heddy, &amp; Lombardi, 2015), and so engagement in data modeling </w:t>
      </w:r>
      <w:r w:rsidR="00DA7752" w:rsidRPr="00B47364">
        <w:rPr>
          <w:shd w:val="clear" w:color="auto" w:fill="FFFFFF"/>
        </w:rPr>
        <w:t>may be important predictors of</w:t>
      </w:r>
      <w:r w:rsidR="00E334CB" w:rsidRPr="00B47364">
        <w:rPr>
          <w:shd w:val="clear" w:color="auto" w:fill="FFFFFF"/>
        </w:rPr>
        <w:t xml:space="preserve"> outcomes from data modeling</w:t>
      </w:r>
      <w:r w:rsidR="00DA7752" w:rsidRPr="00B47364">
        <w:rPr>
          <w:shd w:val="clear" w:color="auto" w:fill="FFFFFF"/>
        </w:rPr>
        <w:t>.</w:t>
      </w:r>
      <w:r w:rsidR="00CD6B00">
        <w:rPr>
          <w:shd w:val="clear" w:color="auto" w:fill="FFFFFF"/>
        </w:rPr>
        <w:t xml:space="preserve"> Additionally, what learners are thinking, feeling, and doing when engaging in data modeling </w:t>
      </w:r>
      <w:r w:rsidR="00DA7752" w:rsidRPr="00B47364">
        <w:rPr>
          <w:shd w:val="clear" w:color="auto" w:fill="FFFFFF"/>
        </w:rPr>
        <w:t xml:space="preserve">may </w:t>
      </w:r>
      <w:r w:rsidR="00022B38">
        <w:rPr>
          <w:shd w:val="clear" w:color="auto" w:fill="FFFFFF"/>
        </w:rPr>
        <w:t xml:space="preserve">also </w:t>
      </w:r>
      <w:r w:rsidR="00DA7752" w:rsidRPr="00B47364">
        <w:rPr>
          <w:shd w:val="clear" w:color="auto" w:fill="FFFFFF"/>
        </w:rPr>
        <w:t xml:space="preserve">be important to </w:t>
      </w:r>
      <w:r w:rsidR="006E13D2" w:rsidRPr="00B47364">
        <w:rPr>
          <w:shd w:val="clear" w:color="auto" w:fill="FFFFFF"/>
        </w:rPr>
        <w:t xml:space="preserve">learners’ </w:t>
      </w:r>
      <w:r w:rsidR="00EC03F4">
        <w:rPr>
          <w:shd w:val="clear" w:color="auto" w:fill="FFFFFF"/>
        </w:rPr>
        <w:t>preparation for future learning (</w:t>
      </w:r>
      <w:r w:rsidR="00F5348E">
        <w:rPr>
          <w:shd w:val="clear" w:color="auto" w:fill="FFFFFF"/>
        </w:rPr>
        <w:t>Bransford &amp; Schwartz, 1999)</w:t>
      </w:r>
      <w:r w:rsidR="00EC03F4">
        <w:rPr>
          <w:shd w:val="clear" w:color="auto" w:fill="FFFFFF"/>
        </w:rPr>
        <w:t xml:space="preserve">, especially in data-rich areas of studies and occupations, such as data science. </w:t>
      </w:r>
      <w:r w:rsidR="00655E8C">
        <w:rPr>
          <w:shd w:val="clear" w:color="auto" w:fill="FFFFFF"/>
        </w:rPr>
        <w:t xml:space="preserve">A </w:t>
      </w:r>
      <w:r w:rsidR="00907C12" w:rsidRPr="00B47364">
        <w:rPr>
          <w:shd w:val="clear" w:color="auto" w:fill="FFFFFF"/>
        </w:rPr>
        <w:t xml:space="preserve">potential direction for understanding data modeling, then, is </w:t>
      </w:r>
      <w:r w:rsidR="00827FEE">
        <w:rPr>
          <w:shd w:val="clear" w:color="auto" w:fill="FFFFFF"/>
        </w:rPr>
        <w:t>to understand</w:t>
      </w:r>
      <w:r w:rsidR="00A33BC6">
        <w:rPr>
          <w:shd w:val="clear" w:color="auto" w:fill="FFFFFF"/>
        </w:rPr>
        <w:t xml:space="preserve"> whether </w:t>
      </w:r>
      <w:r w:rsidR="00907C12" w:rsidRPr="00B47364">
        <w:rPr>
          <w:shd w:val="clear" w:color="auto" w:fill="FFFFFF"/>
        </w:rPr>
        <w:t>learners’ experience</w:t>
      </w:r>
      <w:r w:rsidR="00D815A4" w:rsidRPr="00B47364">
        <w:rPr>
          <w:shd w:val="clear" w:color="auto" w:fill="FFFFFF"/>
        </w:rPr>
        <w:t>s</w:t>
      </w:r>
      <w:r w:rsidR="00907C12" w:rsidRPr="00B47364">
        <w:rPr>
          <w:shd w:val="clear" w:color="auto" w:fill="FFFFFF"/>
        </w:rPr>
        <w:t xml:space="preserve"> of </w:t>
      </w:r>
      <w:r w:rsidR="00A33BC6">
        <w:rPr>
          <w:shd w:val="clear" w:color="auto" w:fill="FFFFFF"/>
        </w:rPr>
        <w:t>doing modeling relate to their engagement,</w:t>
      </w:r>
      <w:r w:rsidR="006603F1">
        <w:rPr>
          <w:shd w:val="clear" w:color="auto" w:fill="FFFFFF"/>
        </w:rPr>
        <w:t xml:space="preserve"> and how learners perceptions of how challenge the activity is or how competent they are could explain differences in engagement in data modeling. </w:t>
      </w:r>
    </w:p>
    <w:p w14:paraId="31AA4B92" w14:textId="1A20E2E7" w:rsidR="00654397" w:rsidRDefault="00907C12" w:rsidP="000C6655">
      <w:r w:rsidRPr="00B47364">
        <w:rPr>
          <w:shd w:val="clear" w:color="auto" w:fill="FFFFFF"/>
        </w:rPr>
        <w:t>Contemporary e</w:t>
      </w:r>
      <w:r w:rsidR="00CD72B8" w:rsidRPr="00B47364">
        <w:rPr>
          <w:shd w:val="clear" w:color="auto" w:fill="FFFFFF"/>
        </w:rPr>
        <w:t xml:space="preserve">ngagement theory offers a potentially appealing </w:t>
      </w:r>
      <w:r w:rsidR="0093156D" w:rsidRPr="00B47364">
        <w:rPr>
          <w:shd w:val="clear" w:color="auto" w:fill="FFFFFF"/>
        </w:rPr>
        <w:t>framework with which to understand the ex</w:t>
      </w:r>
      <w:r w:rsidRPr="00B47364">
        <w:rPr>
          <w:shd w:val="clear" w:color="auto" w:fill="FFFFFF"/>
        </w:rPr>
        <w:t xml:space="preserve">perience of doing </w:t>
      </w:r>
      <w:r w:rsidR="0043254B" w:rsidRPr="00B47364">
        <w:rPr>
          <w:shd w:val="clear" w:color="auto" w:fill="FFFFFF"/>
        </w:rPr>
        <w:t>data analysis</w:t>
      </w:r>
      <w:r w:rsidRPr="00B47364">
        <w:rPr>
          <w:shd w:val="clear" w:color="auto" w:fill="FFFFFF"/>
        </w:rPr>
        <w:t xml:space="preserve"> because it </w:t>
      </w:r>
      <w:r w:rsidR="00961BB8" w:rsidRPr="00B47364">
        <w:rPr>
          <w:shd w:val="clear" w:color="auto" w:fill="FFFFFF"/>
        </w:rPr>
        <w:t>considers multiple dimensions of engagement (commonly cognitive, behavioral, and affective)</w:t>
      </w:r>
      <w:r w:rsidR="00264C5B" w:rsidRPr="00B47364">
        <w:rPr>
          <w:shd w:val="clear" w:color="auto" w:fill="FFFFFF"/>
        </w:rPr>
        <w:t xml:space="preserve"> and its dynamic nature</w:t>
      </w:r>
      <w:r w:rsidR="00F47121" w:rsidRPr="00B47364">
        <w:rPr>
          <w:shd w:val="clear" w:color="auto" w:fill="FFFFFF"/>
        </w:rPr>
        <w:t xml:space="preserve"> (Fredricks, 2016)</w:t>
      </w:r>
      <w:r w:rsidR="00264C5B" w:rsidRPr="00B47364">
        <w:rPr>
          <w:shd w:val="clear" w:color="auto" w:fill="FFFFFF"/>
        </w:rPr>
        <w:t xml:space="preserve">. </w:t>
      </w:r>
      <w:r w:rsidR="00002379" w:rsidRPr="00B47364">
        <w:rPr>
          <w:shd w:val="clear" w:color="auto" w:fill="FFFFFF"/>
        </w:rPr>
        <w:t>Some</w:t>
      </w:r>
      <w:r w:rsidR="00264C5B" w:rsidRPr="00B47364">
        <w:rPr>
          <w:shd w:val="clear" w:color="auto" w:fill="FFFFFF"/>
        </w:rPr>
        <w:t xml:space="preserve"> engagement scholars </w:t>
      </w:r>
      <w:r w:rsidR="007E5C0D" w:rsidRPr="00B47364">
        <w:rPr>
          <w:shd w:val="clear" w:color="auto" w:fill="FFFFFF"/>
        </w:rPr>
        <w:t xml:space="preserve">committed to understanding </w:t>
      </w:r>
      <w:r w:rsidR="00A46174" w:rsidRPr="00B47364">
        <w:rPr>
          <w:shd w:val="clear" w:color="auto" w:fill="FFFFFF"/>
        </w:rPr>
        <w:t>what impacts the dynamics</w:t>
      </w:r>
      <w:r w:rsidR="00D10475" w:rsidRPr="00B47364">
        <w:rPr>
          <w:shd w:val="clear" w:color="auto" w:fill="FFFFFF"/>
        </w:rPr>
        <w:t xml:space="preserve"> </w:t>
      </w:r>
      <w:r w:rsidR="00A46174" w:rsidRPr="00B47364">
        <w:rPr>
          <w:shd w:val="clear" w:color="auto" w:fill="FFFFFF"/>
        </w:rPr>
        <w:t>of engagement</w:t>
      </w:r>
      <w:r w:rsidR="008C10E7" w:rsidRPr="00B47364">
        <w:rPr>
          <w:shd w:val="clear" w:color="auto" w:fill="FFFFFF"/>
        </w:rPr>
        <w:t xml:space="preserve"> have drawn upon flow theory (</w:t>
      </w:r>
      <w:r w:rsidR="005C1860" w:rsidRPr="00B47364">
        <w:t xml:space="preserve">Csikszentmihalyi, </w:t>
      </w:r>
      <w:r w:rsidR="005A40A1" w:rsidRPr="00B47364">
        <w:t xml:space="preserve">1990, </w:t>
      </w:r>
      <w:r w:rsidR="005C1860" w:rsidRPr="00B47364">
        <w:t xml:space="preserve">1997) to identify how </w:t>
      </w:r>
      <w:r w:rsidR="00670A6E" w:rsidRPr="00B47364">
        <w:t>learners’ perceived competence and challenge act as key influencers of engagement</w:t>
      </w:r>
      <w:r w:rsidR="000731C0" w:rsidRPr="00B47364">
        <w:t xml:space="preserve"> </w:t>
      </w:r>
      <w:r w:rsidR="005C1860" w:rsidRPr="00B47364">
        <w:t>(</w:t>
      </w:r>
      <w:r w:rsidR="008F541E" w:rsidRPr="00B47364">
        <w:t>Shernoff et al., 2016).</w:t>
      </w:r>
      <w:r w:rsidR="00354E5C" w:rsidRPr="00B47364">
        <w:t xml:space="preserve"> </w:t>
      </w:r>
    </w:p>
    <w:p w14:paraId="06F6B6D1" w14:textId="5C0C6245" w:rsidR="00FC53B9" w:rsidRPr="00B47364" w:rsidRDefault="00991866" w:rsidP="00CE60AC">
      <w:r w:rsidRPr="00B47364">
        <w:t xml:space="preserve">The purpose of this study, then, is to understand the experience of data modeling through the </w:t>
      </w:r>
      <w:r w:rsidR="000236A2">
        <w:t>lense of engagement</w:t>
      </w:r>
      <w:r w:rsidRPr="00B47364">
        <w:t xml:space="preserve"> us</w:t>
      </w:r>
      <w:r w:rsidR="009C51D8" w:rsidRPr="00B47364">
        <w:t xml:space="preserve">ing a person-oriented approach. </w:t>
      </w:r>
      <w:r w:rsidR="00002379" w:rsidRPr="00C04788">
        <w:rPr>
          <w:highlight w:val="yellow"/>
        </w:rPr>
        <w:t>O</w:t>
      </w:r>
      <w:r w:rsidR="000731C0" w:rsidRPr="00C04788">
        <w:rPr>
          <w:highlight w:val="yellow"/>
        </w:rPr>
        <w:t xml:space="preserve">utside-of-school programs are </w:t>
      </w:r>
      <w:r w:rsidR="00D71761" w:rsidRPr="00C04788">
        <w:rPr>
          <w:highlight w:val="yellow"/>
        </w:rPr>
        <w:lastRenderedPageBreak/>
        <w:t>s</w:t>
      </w:r>
      <w:r w:rsidR="00717FD5">
        <w:rPr>
          <w:highlight w:val="yellow"/>
        </w:rPr>
        <w:t xml:space="preserve">elected as the setting because </w:t>
      </w:r>
      <w:r w:rsidR="00D71761" w:rsidRPr="00C04788">
        <w:rPr>
          <w:highlight w:val="yellow"/>
        </w:rPr>
        <w:t xml:space="preserve">their features may be amenable to exploring data modeling in settings suited to it. This is important because. We also </w:t>
      </w:r>
      <w:r w:rsidR="000731C0" w:rsidRPr="00C04788">
        <w:rPr>
          <w:highlight w:val="yellow"/>
        </w:rPr>
        <w:t>do know yet know how prevalent work with data is in such programs and because their features may be amenable to exploring data modeling in settings suited to it.</w:t>
      </w:r>
      <w:r w:rsidR="00867B5C" w:rsidRPr="00B47364">
        <w:t xml:space="preserve"> </w:t>
      </w:r>
      <w:r w:rsidR="00CE60AC" w:rsidRPr="00D47E9B">
        <w:t>I</w:t>
      </w:r>
      <w:r w:rsidR="00CE60AC" w:rsidRPr="00CE60AC">
        <w:rPr>
          <w:highlight w:val="yellow"/>
        </w:rPr>
        <w:t xml:space="preserve">n addition, little research has examined how data is part of the experiences of youth in out-of-school-time programs, despite its place as one of a few core practices in STEM. Doing so may provide some analogues to classrooms with teachers desiring to bring opportunities to work with data to their learners, but who do not have specially-designed support or training tailored for it. </w:t>
      </w:r>
      <w:commentRangeStart w:id="16"/>
      <w:r w:rsidR="00CE60AC" w:rsidRPr="00CE60AC">
        <w:rPr>
          <w:highlight w:val="yellow"/>
        </w:rPr>
        <w:t>Therefore, these programs can provide insight into what is possible in conditions in which data modeling is initially experienced by students in classrooms of teachers introducing data modeling in their classrooms.</w:t>
      </w:r>
      <w:commentRangeEnd w:id="16"/>
      <w:r w:rsidR="00CE60AC" w:rsidRPr="00CE60AC">
        <w:rPr>
          <w:rStyle w:val="CommentReference"/>
          <w:highlight w:val="yellow"/>
        </w:rPr>
        <w:commentReference w:id="16"/>
      </w:r>
    </w:p>
    <w:p w14:paraId="12B0D275" w14:textId="28401056" w:rsidR="00705A27" w:rsidRPr="00B47364" w:rsidRDefault="00AE2739" w:rsidP="00CD05B0">
      <w:pPr>
        <w:pStyle w:val="Heading1"/>
      </w:pPr>
      <w:bookmarkStart w:id="17" w:name="_sz4lpsq4np8z" w:colFirst="0" w:colLast="0"/>
      <w:bookmarkStart w:id="18" w:name="_Toc360128369"/>
      <w:bookmarkEnd w:id="17"/>
      <w:r w:rsidRPr="00B47364">
        <w:t>Literature Review</w:t>
      </w:r>
      <w:bookmarkEnd w:id="18"/>
    </w:p>
    <w:p w14:paraId="26318D4A" w14:textId="023A0F3B" w:rsidR="009C4E1A" w:rsidRPr="00B47364" w:rsidRDefault="002911D8" w:rsidP="000C6655">
      <w:r w:rsidRPr="00B47364">
        <w:t xml:space="preserve">What is </w:t>
      </w:r>
      <w:r w:rsidR="007B5BA2" w:rsidRPr="00B47364">
        <w:t>data analysis</w:t>
      </w:r>
      <w:r w:rsidRPr="00B47364">
        <w:t xml:space="preserve"> and what has past research taught us about it? </w:t>
      </w:r>
      <w:r w:rsidR="00F3384A" w:rsidRPr="00B47364">
        <w:t>This section defines data analysis as</w:t>
      </w:r>
      <w:r w:rsidR="001078ED" w:rsidRPr="00B47364">
        <w:t xml:space="preserve"> a </w:t>
      </w:r>
      <w:r w:rsidRPr="00B47364">
        <w:t>k</w:t>
      </w:r>
      <w:r w:rsidR="00F3384A" w:rsidRPr="00B47364">
        <w:t>ey practice across STEM domains, with a focus on data modeling as a subset of data analysis highlighting the importance of accounting for variability that may be especially useful as a pedagogical approach to doing data analysis in K-12 settings.</w:t>
      </w:r>
      <w:r w:rsidR="006A49FC" w:rsidRPr="00B47364">
        <w:t xml:space="preserve"> This section</w:t>
      </w:r>
      <w:r w:rsidR="00BA076F" w:rsidRPr="00B47364">
        <w:t xml:space="preserve"> also</w:t>
      </w:r>
      <w:r w:rsidR="006A49FC" w:rsidRPr="00B47364">
        <w:t xml:space="preserve"> reviews</w:t>
      </w:r>
      <w:r w:rsidRPr="00B47364">
        <w:t xml:space="preserve"> </w:t>
      </w:r>
      <w:r w:rsidR="00EA5A3B" w:rsidRPr="00B47364">
        <w:t>what is currently no</w:t>
      </w:r>
      <w:r w:rsidR="00BA076F" w:rsidRPr="00B47364">
        <w:t>t known about data modeling, and introduces e</w:t>
      </w:r>
      <w:r w:rsidR="00741AB9" w:rsidRPr="00B47364">
        <w:t>ngagement</w:t>
      </w:r>
      <w:r w:rsidR="00BA076F" w:rsidRPr="00B47364">
        <w:t xml:space="preserve"> and </w:t>
      </w:r>
      <w:r w:rsidR="002357C8">
        <w:t>influencers of engagement</w:t>
      </w:r>
      <w:r w:rsidR="00BA076F" w:rsidRPr="00B47364">
        <w:t xml:space="preserve"> </w:t>
      </w:r>
      <w:r w:rsidR="00BB0AB2" w:rsidRPr="00B47364">
        <w:t>to establish</w:t>
      </w:r>
      <w:r w:rsidR="00EA5A3B" w:rsidRPr="00B47364">
        <w:t xml:space="preserve"> the conceptual framework</w:t>
      </w:r>
      <w:r w:rsidR="00BB0AB2" w:rsidRPr="00B47364">
        <w:t xml:space="preserve"> </w:t>
      </w:r>
      <w:r w:rsidR="00BA076F" w:rsidRPr="00B47364">
        <w:t xml:space="preserve">use in the present study. </w:t>
      </w:r>
    </w:p>
    <w:p w14:paraId="57B07E4A" w14:textId="7BAFF921" w:rsidR="00A006FE" w:rsidRPr="00B47364" w:rsidRDefault="00FA5C5B" w:rsidP="00EB50FA">
      <w:pPr>
        <w:pStyle w:val="Heading2"/>
      </w:pPr>
      <w:bookmarkStart w:id="19" w:name="_pjomokxl00dc" w:colFirst="0" w:colLast="0"/>
      <w:bookmarkStart w:id="20" w:name="_Toc360128370"/>
      <w:bookmarkEnd w:id="19"/>
      <w:r w:rsidRPr="00B47364">
        <w:t>Defining Data</w:t>
      </w:r>
      <w:r w:rsidR="007B5BA2" w:rsidRPr="00B47364">
        <w:t xml:space="preserve"> Analysis and the Role of Data</w:t>
      </w:r>
      <w:r w:rsidRPr="00B47364">
        <w:t xml:space="preserve"> </w:t>
      </w:r>
      <w:commentRangeStart w:id="21"/>
      <w:r w:rsidRPr="00B47364">
        <w:t>Modeling</w:t>
      </w:r>
      <w:bookmarkEnd w:id="20"/>
      <w:commentRangeEnd w:id="21"/>
      <w:r w:rsidR="00C03A39">
        <w:rPr>
          <w:rStyle w:val="CommentReference"/>
          <w:rFonts w:eastAsia="Arial" w:cs="Arial"/>
          <w:b w:val="0"/>
        </w:rPr>
        <w:commentReference w:id="21"/>
      </w:r>
      <w:r w:rsidR="00867B5C" w:rsidRPr="00B47364">
        <w:t xml:space="preserve"> </w:t>
      </w:r>
    </w:p>
    <w:p w14:paraId="485194C4" w14:textId="39D93C7A" w:rsidR="00477991" w:rsidRPr="00B47364" w:rsidRDefault="00A37D74" w:rsidP="00A37D74">
      <w:r>
        <w:t>S</w:t>
      </w:r>
      <w:r w:rsidR="00777B48" w:rsidRPr="00B47364">
        <w:t>ome schol</w:t>
      </w:r>
      <w:r w:rsidR="00E53069" w:rsidRPr="00B47364">
        <w:t>ars have focused on a few key pieces of data analysis</w:t>
      </w:r>
      <w:r w:rsidR="000070C2" w:rsidRPr="00B47364">
        <w:t xml:space="preserve"> to capture the process of data analysis</w:t>
      </w:r>
      <w:r w:rsidR="00E53069" w:rsidRPr="00B47364">
        <w:t xml:space="preserve">, connected through </w:t>
      </w:r>
      <w:r w:rsidR="00CA7BC8" w:rsidRPr="00B47364">
        <w:t>the use of</w:t>
      </w:r>
      <w:r w:rsidR="00AD6CEE" w:rsidRPr="00B47364">
        <w:t xml:space="preserve"> “data to solve real problems and to answer authentic questions” (Hancock et al., 1992, p. 337)</w:t>
      </w:r>
      <w:r w:rsidR="00D25563" w:rsidRPr="00B47364">
        <w:t>.</w:t>
      </w:r>
      <w:r w:rsidR="006C7A92" w:rsidRPr="00B47364">
        <w:t xml:space="preserve"> </w:t>
      </w:r>
      <w:commentRangeStart w:id="22"/>
      <w:r w:rsidR="00E53069" w:rsidRPr="00B47364">
        <w:t xml:space="preserve">This approach, termed by some scholars as </w:t>
      </w:r>
      <w:r w:rsidR="00E53069" w:rsidRPr="00B47364">
        <w:rPr>
          <w:i/>
        </w:rPr>
        <w:t>data modeling</w:t>
      </w:r>
      <w:r w:rsidR="00842008" w:rsidRPr="00B47364">
        <w:t xml:space="preserve">, is commonly described </w:t>
      </w:r>
      <w:r w:rsidR="00CB7FA2">
        <w:t>with two goals,</w:t>
      </w:r>
      <w:r w:rsidR="00842008" w:rsidRPr="00B47364">
        <w:t xml:space="preserve"> data creation and data analysis (</w:t>
      </w:r>
      <w:r w:rsidR="000B01D9" w:rsidRPr="00B47364">
        <w:t xml:space="preserve">English, 2012; </w:t>
      </w:r>
      <w:r w:rsidR="00842008" w:rsidRPr="00B47364">
        <w:t xml:space="preserve">Hancock et al., 1992; Lehrer &amp; Romberg, 1996; Lesh, Middleton, Caylor, &amp; Gupta, 2008; </w:t>
      </w:r>
      <w:r w:rsidR="00842008" w:rsidRPr="00B47364">
        <w:lastRenderedPageBreak/>
        <w:t xml:space="preserve">Nemirovski, Kaput, &amp; Roschelle, 1998). </w:t>
      </w:r>
      <w:commentRangeEnd w:id="22"/>
      <w:r w:rsidR="00C03A39">
        <w:rPr>
          <w:rStyle w:val="CommentReference"/>
        </w:rPr>
        <w:commentReference w:id="22"/>
      </w:r>
      <w:r w:rsidR="000070C2" w:rsidRPr="00B47364">
        <w:t xml:space="preserve"> </w:t>
      </w:r>
      <w:r w:rsidR="002A79C3" w:rsidRPr="00B47364">
        <w:t>This approach has primarily been taken up by mathematics educators, including statistics educators (</w:t>
      </w:r>
      <w:r w:rsidR="00226D00" w:rsidRPr="00B47364">
        <w:t>Lee &amp; Tran, 2015; Wild &amp; Pfannkuch, 1999</w:t>
      </w:r>
      <w:r w:rsidR="00C41C95" w:rsidRPr="00B47364">
        <w:t>), re</w:t>
      </w:r>
      <w:r w:rsidR="00FD62AD" w:rsidRPr="00B47364">
        <w:t xml:space="preserve">flected in statistics </w:t>
      </w:r>
      <w:r w:rsidR="00202C2D" w:rsidRPr="00B47364">
        <w:t>curricu</w:t>
      </w:r>
      <w:r w:rsidR="00202C2D">
        <w:t>lu</w:t>
      </w:r>
      <w:r w:rsidR="00202C2D" w:rsidRPr="00B47364">
        <w:t>m</w:t>
      </w:r>
      <w:r w:rsidR="00C41C95" w:rsidRPr="00B47364">
        <w:t xml:space="preserve"> documents (Franklin et al., 2007). </w:t>
      </w:r>
      <w:r w:rsidR="00FD62AD" w:rsidRPr="00B47364">
        <w:t xml:space="preserve">In </w:t>
      </w:r>
      <w:r w:rsidR="009F2DB0" w:rsidRPr="00B47364">
        <w:t>science settings, where answering question</w:t>
      </w:r>
      <w:r w:rsidR="00477991" w:rsidRPr="00B47364">
        <w:t>s about phenomena serves as the focus of activities</w:t>
      </w:r>
      <w:r w:rsidR="00FD62AD" w:rsidRPr="00B47364">
        <w:t>,</w:t>
      </w:r>
      <w:r w:rsidR="00477991" w:rsidRPr="00B47364">
        <w:t xml:space="preserve"> it shares features of the process of engaging in scientific and engineering practices</w:t>
      </w:r>
      <w:r w:rsidR="00FD62AD" w:rsidRPr="00B47364">
        <w:t>, but has been less common.</w:t>
      </w:r>
      <w:r w:rsidR="00477991" w:rsidRPr="00B47364">
        <w:t xml:space="preserve"> </w:t>
      </w:r>
    </w:p>
    <w:p w14:paraId="0D7FF04D" w14:textId="3E79B5EC" w:rsidR="00BD4808" w:rsidRPr="00B47364" w:rsidRDefault="00BD4808" w:rsidP="00CD05B0">
      <w:r w:rsidRPr="00B47364">
        <w:t>Scholars have conceived of data modeling in different ways, but some core components remain.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across statistics education research and is instantia</w:t>
      </w:r>
      <w:r w:rsidR="003430A2" w:rsidRPr="00B47364">
        <w:t xml:space="preserve">ted in standards for curricula: Franklin et al.’s guidelines for the American Statistical Association focus on the </w:t>
      </w:r>
      <w:r w:rsidR="003430A2" w:rsidRPr="00B47364">
        <w:rPr>
          <w:i/>
        </w:rPr>
        <w:t xml:space="preserve">Framework </w:t>
      </w:r>
      <w:r w:rsidR="003430A2" w:rsidRPr="00B47364">
        <w:t>for statistical problem solving: formulating questions, collecting data, analyzing data, and interpreting results (2007).</w:t>
      </w:r>
      <w:r w:rsidR="00E66B22" w:rsidRPr="00B47364">
        <w:t xml:space="preserve"> </w:t>
      </w:r>
      <w:r w:rsidR="00202C2D" w:rsidRPr="00B47364">
        <w:t>The goals of this framework and its components are similar to Hancock et</w:t>
      </w:r>
      <w:r w:rsidR="00202C2D">
        <w:t>.</w:t>
      </w:r>
      <w:r w:rsidR="00202C2D" w:rsidRPr="00B47364">
        <w:t xml:space="preserve"> al’s (1992) description of data modeling, the process of “using data to solve real problems and to answer authentic questions” (p. 337). </w:t>
      </w:r>
      <w:r w:rsidR="00E66B22" w:rsidRPr="00B47364">
        <w:t xml:space="preserve">Hancock focus in on two goals, data creation and analysis, arguing that the former (data creation) is “the neglected counterpart of data analysis” (p. 339). </w:t>
      </w:r>
      <w:r w:rsidR="00167124" w:rsidRPr="00B47364">
        <w:t xml:space="preserve">Scholars have subsequently expanded Hancock et al’s definition of data modeling to include six components: </w:t>
      </w:r>
      <w:r w:rsidR="008F6E30" w:rsidRPr="00B47364">
        <w:t>asking questions, generating measures, collecting data, structuring data, visualizing data, and making inferences in light of variability</w:t>
      </w:r>
      <w:r w:rsidR="0000176B" w:rsidRPr="00B47364">
        <w:t xml:space="preserve"> (</w:t>
      </w:r>
      <w:r w:rsidR="00EE3509" w:rsidRPr="00B47364">
        <w:t xml:space="preserve">see </w:t>
      </w:r>
      <w:r w:rsidR="0000176B" w:rsidRPr="00B47364">
        <w:t>Lehrer &amp; Schauble, 2004</w:t>
      </w:r>
      <w:r w:rsidR="00EE3509" w:rsidRPr="00B47364">
        <w:t>, for use of this conceptualization of data modeling to understand how and why plants grow</w:t>
      </w:r>
      <w:r w:rsidR="0000176B" w:rsidRPr="00B47364">
        <w:t>)</w:t>
      </w:r>
      <w:r w:rsidR="008F6E30" w:rsidRPr="00B47364">
        <w:t>. The last of these is crucial across all of the visions of data modeling reviewed here</w:t>
      </w:r>
      <w:r w:rsidR="00393364" w:rsidRPr="00B47364">
        <w:t>, distinguishing these processes from other aspects of data analysis</w:t>
      </w:r>
      <w:r w:rsidR="008F6E30" w:rsidRPr="00B47364">
        <w:t>: Accounting for variability (or uncertainty) is central to solving real-world problems with data and the process of data modeling</w:t>
      </w:r>
      <w:r w:rsidR="00393364" w:rsidRPr="00B47364">
        <w:t>.</w:t>
      </w:r>
    </w:p>
    <w:p w14:paraId="0D0C7342" w14:textId="6D789839" w:rsidR="008F6E30" w:rsidRPr="00B47364" w:rsidRDefault="00D1678C" w:rsidP="00CD05B0">
      <w:r w:rsidRPr="00B47364">
        <w:lastRenderedPageBreak/>
        <w:t>One way to develop an account is to focus on wh</w:t>
      </w:r>
      <w:r w:rsidR="00393364" w:rsidRPr="00B47364">
        <w:t>at is common across these accounts of the process of data modeling. All involve asking questions.</w:t>
      </w:r>
      <w:r w:rsidR="005327FE" w:rsidRPr="00B47364">
        <w:t xml:space="preserve"> The proce</w:t>
      </w:r>
      <w:r w:rsidR="0063751D" w:rsidRPr="00B47364">
        <w:t xml:space="preserve">ss of measuring is described in each, though with differences in definitions </w:t>
      </w:r>
      <w:r w:rsidR="005327FE" w:rsidRPr="00B47364">
        <w:t>(</w:t>
      </w:r>
      <w:r w:rsidR="0063751D" w:rsidRPr="00B47364">
        <w:t>Franklin et al. describe the process as collecting data, while Lehrer and Schauble describe separate processes of constructing measures and measuring, for example). An</w:t>
      </w:r>
      <w:r w:rsidR="00EA4ED6">
        <w:t>alyzing data, or more formally in most settings, accounting for variability or uncertainty</w:t>
      </w:r>
      <w:r w:rsidR="0063751D" w:rsidRPr="00B47364">
        <w:t xml:space="preserve">, is common to each. Finally, in none of the processes does data modeling end with the analysis or model: Finding how the analyses or model provides an answer to the question posed, or interpreting the findings, is key. </w:t>
      </w:r>
    </w:p>
    <w:p w14:paraId="51CE8B8F" w14:textId="28AC7D09" w:rsidR="009563F6" w:rsidRDefault="00FD62AD" w:rsidP="009D4BAE">
      <w:r w:rsidRPr="00B47364">
        <w:t>Data modeling</w:t>
      </w:r>
      <w:r w:rsidR="0063751D" w:rsidRPr="00B47364">
        <w:t>, then,</w:t>
      </w:r>
      <w:r w:rsidRPr="00B47364">
        <w:t xml:space="preserve"> includes four processes that are part of a cycle</w:t>
      </w:r>
      <w:r w:rsidR="00470DEE" w:rsidRPr="00B47364">
        <w:t xml:space="preserve"> (Franklin et al., 2007; Lee &amp; Tran, 2015; Wild &amp; Pfannkuch, 1999). </w:t>
      </w:r>
      <w:r w:rsidRPr="00B47364">
        <w:t>Those processes are asking</w:t>
      </w:r>
      <w:r w:rsidR="00FA4A53">
        <w:t xml:space="preserve"> questions or identifying problems, collecting and creating data</w:t>
      </w:r>
      <w:r w:rsidRPr="00B47364">
        <w:t xml:space="preserve">, </w:t>
      </w:r>
      <w:r w:rsidR="00FA4A53">
        <w:t xml:space="preserve">accounting </w:t>
      </w:r>
      <w:r w:rsidR="00594423">
        <w:t>for variability or uncertainty</w:t>
      </w:r>
      <w:r w:rsidR="00D938F9" w:rsidRPr="00B47364">
        <w:t>, and interpreting</w:t>
      </w:r>
      <w:r w:rsidR="00594423">
        <w:t xml:space="preserve"> and communicating</w:t>
      </w:r>
      <w:r w:rsidR="005E65E5">
        <w:t xml:space="preserve"> findings. In addition, scholars have pointed out some key features of how data modeling is carried out that impact its effectiveness as a pedagogical approach: that it is based on </w:t>
      </w:r>
      <w:r w:rsidR="001F432C">
        <w:t>making sense of real-world phenomena</w:t>
      </w:r>
      <w:r w:rsidR="00596476">
        <w:t xml:space="preserve">, </w:t>
      </w:r>
      <w:r w:rsidR="005E65E5">
        <w:t>that it involves iterative cycles, in which what counts as data is transformed over time</w:t>
      </w:r>
      <w:r w:rsidR="00596476">
        <w:t xml:space="preserve">, </w:t>
      </w:r>
      <w:r w:rsidR="005E65E5">
        <w:t>and that it involves collaboration</w:t>
      </w:r>
      <w:r w:rsidR="00E93DBC">
        <w:t xml:space="preserve"> and dialogue</w:t>
      </w:r>
      <w:bookmarkStart w:id="23" w:name="_GoBack"/>
      <w:bookmarkEnd w:id="23"/>
      <w:r w:rsidR="005E65E5">
        <w:t>, in which ideas and intermediat</w:t>
      </w:r>
      <w:r w:rsidR="000E6D7A">
        <w:t>e findings are critiqued and subject to critique, and revised over</w:t>
      </w:r>
      <w:r w:rsidR="009D4BAE">
        <w:t xml:space="preserve"> </w:t>
      </w:r>
      <w:r w:rsidR="009563F6">
        <w:t>time (McNeill &amp; Berland, 2016).</w:t>
      </w:r>
    </w:p>
    <w:p w14:paraId="41157A98" w14:textId="6E5BA42D" w:rsidR="00805919" w:rsidRPr="00B47364" w:rsidRDefault="009563F6" w:rsidP="009563F6">
      <w:r w:rsidRPr="00B47364">
        <w:t>The four processes</w:t>
      </w:r>
      <w:r>
        <w:t xml:space="preserve">, as deicted in Figure 1, </w:t>
      </w:r>
      <w:r w:rsidRPr="00B47364">
        <w:t xml:space="preserve">are a cycle because not only does each part follow that before it, but also because interpreting findings commonly leads to revised or new questions, which leads to the need for the subsequent data modeling processes. The first process, asking questions, is about generating questions that can be answered with empirical evidence. The next, creating and collecting data, is about identifying potential sources of data and ways to measure them, and carrying out the process of transforming observations into data. Data are </w:t>
      </w:r>
      <w:r w:rsidRPr="00B47364">
        <w:lastRenderedPageBreak/>
        <w:t>messy, and analyzing, or modeling, data follows from its creation or collection. The last step is to interpret and communicate findings in terms of the p</w:t>
      </w:r>
      <w:r>
        <w:t>henomena the question is about.</w:t>
      </w:r>
      <w:r w:rsidR="005E65E5">
        <w:t xml:space="preserve"> </w:t>
      </w:r>
    </w:p>
    <w:p w14:paraId="6FF9BCB3" w14:textId="77777777" w:rsidR="00CD05B0" w:rsidRDefault="00805919" w:rsidP="00CD05B0">
      <w:pPr>
        <w:ind w:firstLine="0"/>
      </w:pPr>
      <w:r w:rsidRPr="00B47364">
        <w:t xml:space="preserve">Figure 1. </w:t>
      </w:r>
    </w:p>
    <w:p w14:paraId="3BF7D692" w14:textId="0D7E4515" w:rsidR="00805919" w:rsidRPr="008A70B0" w:rsidRDefault="00805919" w:rsidP="00CD05B0">
      <w:pPr>
        <w:ind w:firstLine="0"/>
        <w:rPr>
          <w:i/>
        </w:rPr>
      </w:pPr>
      <w:r w:rsidRPr="008A70B0">
        <w:rPr>
          <w:i/>
        </w:rPr>
        <w:t>The process of data modeling</w:t>
      </w:r>
      <w:r w:rsidR="00BC4601">
        <w:rPr>
          <w:i/>
        </w:rPr>
        <w:t xml:space="preserve"> and the</w:t>
      </w:r>
      <w:r w:rsidR="008E55CC">
        <w:rPr>
          <w:i/>
        </w:rPr>
        <w:t xml:space="preserve"> factors influencing it</w:t>
      </w:r>
      <w:r w:rsidRPr="008A70B0">
        <w:rPr>
          <w:i/>
        </w:rPr>
        <w:t>.</w:t>
      </w:r>
    </w:p>
    <w:p w14:paraId="31098DD5" w14:textId="17533A61" w:rsidR="005325FD" w:rsidRPr="00B47364" w:rsidRDefault="00C94E0D" w:rsidP="008B2F12">
      <w:pPr>
        <w:ind w:firstLine="0"/>
      </w:pPr>
      <w:r>
        <w:rPr>
          <w:noProof/>
        </w:rPr>
        <w:drawing>
          <wp:inline distT="0" distB="0" distL="0" distR="0" wp14:anchorId="1DCC195E" wp14:editId="0A847A44">
            <wp:extent cx="5943600" cy="4114800"/>
            <wp:effectExtent l="0" t="0" r="0" b="0"/>
            <wp:docPr id="4" name="Picture 4" descr="Macintosh HD:Users:joshuarosenberg:Downloads:Untitled draw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huarosenberg:Downloads:Untitled drawing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4568327C" w14:textId="4730CE36" w:rsidR="00470DEE" w:rsidRDefault="00B56CA6" w:rsidP="000C6655">
      <w:pPr>
        <w:rPr>
          <w:rFonts w:eastAsia="Times New Roman"/>
        </w:rPr>
      </w:pPr>
      <w:r w:rsidRPr="00B47364">
        <w:t>Scholars</w:t>
      </w:r>
      <w:r w:rsidR="002C2FFD" w:rsidRPr="00B47364">
        <w:t xml:space="preserve"> argue that data modeling can serve as an organizing set of practices for engaging in inquiry in STEM settings (Lehrer &amp; Schauble, 2015). Data are both encountered and generated by learners and so </w:t>
      </w:r>
      <w:r w:rsidR="00A025D4" w:rsidRPr="00B47364">
        <w:t>opportunities for STEM students to work with data provide</w:t>
      </w:r>
      <w:r w:rsidR="002C2FFD" w:rsidRPr="00B47364">
        <w:t xml:space="preserve"> many opportunities to leverage students’ </w:t>
      </w:r>
      <w:r w:rsidR="00310159" w:rsidRPr="00B47364">
        <w:t>curiosity</w:t>
      </w:r>
      <w:r w:rsidR="002C2FFD" w:rsidRPr="00B47364">
        <w:t xml:space="preserve">. Also important, becoming proficient at data modeling can provide learners’ in-demand and potentially powerful capacity within society (Finzer, 2013). </w:t>
      </w:r>
      <w:r w:rsidR="004D5AF1" w:rsidRPr="00B47364">
        <w:t xml:space="preserve"> B</w:t>
      </w:r>
      <w:r w:rsidR="004D5AF1" w:rsidRPr="00B47364">
        <w:rPr>
          <w:rFonts w:eastAsia="Times New Roman"/>
        </w:rPr>
        <w:t xml:space="preserve">ecause of recent reform efforts emphases on work with data (i.e., the scientific and engineering practices in the NGSS and the standards for mathematical practice in the </w:t>
      </w:r>
      <w:r w:rsidR="004D5AF1" w:rsidRPr="00B47364">
        <w:rPr>
          <w:rFonts w:eastAsia="Times New Roman"/>
        </w:rPr>
        <w:lastRenderedPageBreak/>
        <w:t>Common Core State Standards), yet the relative rarity and challenge of work with data in many classroom settings (McNeill &amp; Berland, 2016), learning environments suited to data modeling, but not explicitly designed to support it, may be valuable to study.</w:t>
      </w:r>
    </w:p>
    <w:p w14:paraId="07941248" w14:textId="0F22EE2C" w:rsidR="00F75D26" w:rsidRPr="00F75D26" w:rsidRDefault="00F75D26" w:rsidP="00F75D26">
      <w:r>
        <w:t xml:space="preserve">The data modeling process is related to what is commonly described as data analysis in K-12 settings, though data analysis as described in curricular standards and policy documents can </w:t>
      </w:r>
      <w:r w:rsidRPr="00B47364">
        <w:t>takes many forms, from learning about what we already know to systematic efforts to measure large, small, or hard to study phenomena.</w:t>
      </w:r>
      <w:r>
        <w:t xml:space="preserve"> Data analysis</w:t>
      </w:r>
      <w:r>
        <w:t>, like data modeling,</w:t>
      </w:r>
      <w:r>
        <w:t xml:space="preserve"> includes b</w:t>
      </w:r>
      <w:r w:rsidRPr="00B47364">
        <w:t>oth individual cognitive processes, such as reasoning about what counts as a good source of data</w:t>
      </w:r>
      <w:r>
        <w:t>,</w:t>
      </w:r>
      <w:r w:rsidRPr="00B47364">
        <w:t xml:space="preserve"> and coordinated social processes, </w:t>
      </w:r>
      <w:r>
        <w:t xml:space="preserve">like </w:t>
      </w:r>
      <w:r w:rsidRPr="00B47364">
        <w:t xml:space="preserve">sharing </w:t>
      </w:r>
      <w:r>
        <w:t>what is found</w:t>
      </w:r>
      <w:r w:rsidRPr="00B47364">
        <w:t xml:space="preserve"> with </w:t>
      </w:r>
      <w:r>
        <w:t>others (</w:t>
      </w:r>
      <w:r w:rsidRPr="00B47364">
        <w:t>Lovett &amp; Shah, 2012). Many policy and curricular documents characterize data analysis as using data to explain or predict phenomena (i.e., NGSS Lead States, 2013; National Governors Association Center for Best Practices, Council of Chief State School Officers, 2010; NGSS Lead States, 2013). Because of the range of capabilities included within data analysis is large, teachers and other stakeholders do data analysis in very different ways, with greater or lesser veracity to the aims of data ana</w:t>
      </w:r>
      <w:r>
        <w:t>lysis (McNeill &amp; Berland, 2017), and so data modeling, more specific and limited than</w:t>
      </w:r>
      <w:r w:rsidR="008D78B5">
        <w:t xml:space="preserve"> data analysis in its</w:t>
      </w:r>
      <w:r>
        <w:t xml:space="preserve"> broader sense, is the f</w:t>
      </w:r>
      <w:r w:rsidR="00E668E8">
        <w:t xml:space="preserve">ocus of the present study. </w:t>
      </w:r>
    </w:p>
    <w:p w14:paraId="6647B9DF" w14:textId="39FA8F7C" w:rsidR="008D2CBD" w:rsidRPr="00B47364" w:rsidRDefault="004A4183" w:rsidP="00EB50FA">
      <w:pPr>
        <w:pStyle w:val="Heading2"/>
      </w:pPr>
      <w:bookmarkStart w:id="24" w:name="_Toc360128371"/>
      <w:r w:rsidRPr="00B47364">
        <w:t>What We Know (And Do Not Know) About Data Modeling</w:t>
      </w:r>
      <w:bookmarkEnd w:id="24"/>
    </w:p>
    <w:p w14:paraId="18AE893B" w14:textId="26AF2B83" w:rsidR="005055F9" w:rsidRPr="00B47364" w:rsidRDefault="005055F9" w:rsidP="000C6655">
      <w:r w:rsidRPr="00B47364">
        <w:t>We know about data modeling—what learners are capable of and how to support it—from both laboratory- and design-based research studies.</w:t>
      </w:r>
      <w:r w:rsidR="00482E2E" w:rsidRPr="00B47364">
        <w:t xml:space="preserve"> This researc</w:t>
      </w:r>
      <w:r w:rsidR="00CF3B3A" w:rsidRPr="00B47364">
        <w:t>h has been carried out by developmental and educational psychologists as well as by mathematics and science educators. F</w:t>
      </w:r>
      <w:r w:rsidR="004C68E9" w:rsidRPr="00B47364">
        <w:t>indings</w:t>
      </w:r>
      <w:r w:rsidRPr="00B47364">
        <w:t xml:space="preserve"> from these studies and what we </w:t>
      </w:r>
      <w:r w:rsidR="004C68E9" w:rsidRPr="00B47364">
        <w:t xml:space="preserve">know less about are discussed in this section. </w:t>
      </w:r>
    </w:p>
    <w:p w14:paraId="73EFFEFE" w14:textId="009AB1E3" w:rsidR="00723BB5" w:rsidRPr="00B47364" w:rsidRDefault="006A3F6A" w:rsidP="000C6655">
      <w:r w:rsidRPr="00B47364">
        <w:t xml:space="preserve">First, </w:t>
      </w:r>
      <w:r w:rsidR="00482E2E" w:rsidRPr="00B47364">
        <w:t>scholars</w:t>
      </w:r>
      <w:r w:rsidRPr="00B47364">
        <w:t xml:space="preserve"> have carried out research </w:t>
      </w:r>
      <w:r w:rsidR="00A32FAF">
        <w:t>about</w:t>
      </w:r>
      <w:r w:rsidRPr="00B47364">
        <w:t xml:space="preserve"> specific cognitive capabilities related to data modeling. </w:t>
      </w:r>
      <w:r w:rsidR="00723BB5" w:rsidRPr="00B47364">
        <w:t>Much of th</w:t>
      </w:r>
      <w:r w:rsidRPr="00B47364">
        <w:t>is</w:t>
      </w:r>
      <w:r w:rsidR="00723BB5" w:rsidRPr="00B47364">
        <w:t xml:space="preserve"> </w:t>
      </w:r>
      <w:r w:rsidR="00AF564C" w:rsidRPr="00B47364">
        <w:t xml:space="preserve">laboratory-based </w:t>
      </w:r>
      <w:r w:rsidR="00723BB5" w:rsidRPr="00B47364">
        <w:t xml:space="preserve">research has focused on how children develop the </w:t>
      </w:r>
      <w:r w:rsidR="00723BB5" w:rsidRPr="00B47364">
        <w:lastRenderedPageBreak/>
        <w:t xml:space="preserve">capability to inductively reason from observations (Gelman &amp; Markman, 1987). Other research has focused on the development of causal, or mechanistic, reasoning, among young children (Gopnik et al., 2001; Gopnik &amp; Sobel, 2000), often from a </w:t>
      </w:r>
      <w:r w:rsidR="00202C2D" w:rsidRPr="00B47364">
        <w:t>Piagetian</w:t>
      </w:r>
      <w:r w:rsidR="00723BB5" w:rsidRPr="00B47364">
        <w:t xml:space="preserve">, individual-development focused tradition (i.e., Piaget &amp; Inhelder, 1969). A key outcome of data modeling has to do with how learners account for variability (Lehrer, Kim, &amp; Schauble, 2011; Nemirovski, Kaput, &amp; Roschelle, 1998; Petrosino, Lehrer, &amp; Schauble, 2003; Lesh, Middleton, Caylor, &amp; Gupta, 2008; Lee, Angotti, &amp; Tarr, 2010), arguably the key goal of data modeling (Konold &amp; Pollatsek, 2002). </w:t>
      </w:r>
      <w:r w:rsidR="003825F0" w:rsidRPr="00B47364">
        <w:t>From this research, we know that learners can develop the capacity to reason about variability and covariability</w:t>
      </w:r>
    </w:p>
    <w:p w14:paraId="1325DED5" w14:textId="3D0A1351" w:rsidR="00AF564C" w:rsidRPr="00B47364" w:rsidRDefault="002C2FFD" w:rsidP="000C6655">
      <w:r w:rsidRPr="00B47364">
        <w:t xml:space="preserve">Second, while young learners have the ability to develop sophisticated reasoning about data, </w:t>
      </w:r>
      <w:r w:rsidR="00780196">
        <w:t>this kind of reasoning about data</w:t>
      </w:r>
      <w:r w:rsidRPr="00B47364">
        <w:t xml:space="preserve"> </w:t>
      </w:r>
      <w:r w:rsidR="00780196">
        <w:t>may be</w:t>
      </w:r>
      <w:r w:rsidRPr="00B47364">
        <w:t xml:space="preserve"> less common in many school settings. Many researchers, therefore, have sought to identify learning environments supportive of data modeling, such as after-school programs, or design learning environments</w:t>
      </w:r>
      <w:r w:rsidR="00FA564A" w:rsidRPr="00B47364">
        <w:rPr>
          <w:i/>
        </w:rPr>
        <w:t>.</w:t>
      </w:r>
      <w:r w:rsidRPr="00B47364">
        <w:rPr>
          <w:i/>
        </w:rPr>
        <w:t xml:space="preserve"> </w:t>
      </w:r>
      <w:r w:rsidR="00E7386E" w:rsidRPr="00B47364">
        <w:t>We</w:t>
      </w:r>
      <w:r w:rsidR="00427020" w:rsidRPr="00B47364">
        <w:t xml:space="preserve"> know that different parts of data modeling pose different challenges. Asking empirical questions requires experience and ample time in order to ask a question that is both able to be answered with data and which is sustaining and worth investigating (Bielik, 2017; Hasson &amp; Yarden, 2012). In terms of modeling, not</w:t>
      </w:r>
      <w:r w:rsidR="00517EDD" w:rsidRPr="00B47364">
        <w:t xml:space="preserve"> only</w:t>
      </w:r>
      <w:r w:rsidR="00427020" w:rsidRPr="00B47364">
        <w:t xml:space="preserve"> teaching students about models, such as that of the mean, </w:t>
      </w:r>
      <w:r w:rsidR="007D27FA" w:rsidRPr="00B47364">
        <w:t>but also asking</w:t>
      </w:r>
      <w:r w:rsidR="00427020" w:rsidRPr="00B47364">
        <w:t xml:space="preserve"> them to create them, are both valuable but also time-consuming (Lehrer &amp; Schauble, 2004). Finally, interpreting findings, especially in light of variability through models, and communicating answers to questions from the process of data modeling,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r w:rsidR="00867B5C" w:rsidRPr="00B47364">
        <w:t xml:space="preserve"> </w:t>
      </w:r>
    </w:p>
    <w:p w14:paraId="2EE25198" w14:textId="233EAC71" w:rsidR="00AF564C" w:rsidRPr="00B47364" w:rsidRDefault="002C2FFD" w:rsidP="000C6655">
      <w:r w:rsidRPr="00B47364">
        <w:lastRenderedPageBreak/>
        <w:t xml:space="preserve">Third, specific outcomes have been explored through modeling data. </w:t>
      </w:r>
      <w:r w:rsidR="00AF564C" w:rsidRPr="00B47364">
        <w:t xml:space="preserve">Research on designing environments conducive to data modeling has included curricula, specific instructional strategies supported through collaborations between researchers and teachers, and technological tools. </w:t>
      </w:r>
      <w:r w:rsidRPr="00B47364">
        <w:t>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w:t>
      </w:r>
      <w:r w:rsidR="001D5C52" w:rsidRPr="00B47364">
        <w:t xml:space="preserve"> of</w:t>
      </w:r>
      <w:r w:rsidRPr="00B47364">
        <w:t xml:space="preserve"> relevant phenomena, such as manufacturing processes,</w:t>
      </w:r>
      <w:r w:rsidR="008E3680" w:rsidRPr="00B47364">
        <w:t xml:space="preserve"> such as the size of metallic bolts, which can help learners to focus on “tracking a process by looking at its output” (Konold &amp; Pollatsek, 2002, p. 282). </w:t>
      </w:r>
    </w:p>
    <w:p w14:paraId="1DB2BAB7" w14:textId="7D3655E1" w:rsidR="002937CE" w:rsidRPr="00D47E9B" w:rsidRDefault="00DB7346" w:rsidP="000C6655">
      <w:r w:rsidRPr="00D47E9B">
        <w:t>While we know a great deal about what learners can do during dif</w:t>
      </w:r>
      <w:r w:rsidR="00D47E9B" w:rsidRPr="00D47E9B">
        <w:t>ferent aspects of data modeling as well as outcomes achieved through data modeling</w:t>
      </w:r>
      <w:r w:rsidRPr="00D47E9B">
        <w:t xml:space="preserve">, what learners are thinking and believing at these times has been studied less. </w:t>
      </w:r>
      <w:r w:rsidR="00822240" w:rsidRPr="00D47E9B">
        <w:t>Consider the process of structuring data, commonly described as a—or the—key part of many applied data analyses</w:t>
      </w:r>
      <w:r w:rsidRPr="00D47E9B">
        <w:t>, that is also under-emphasized in students’ use of data in science settings in which students are provided already-processed, or plotted, data (McNeill &amp; Berland, 2015)</w:t>
      </w:r>
      <w:r w:rsidR="00822240" w:rsidRPr="00D47E9B">
        <w:t xml:space="preserve">. </w:t>
      </w:r>
      <w:r w:rsidR="001D5C52" w:rsidRPr="00D47E9B">
        <w:t xml:space="preserve">How challenging do students perceive these tasks to be? How to they perceive their competence with respect to this task? </w:t>
      </w:r>
      <w:r w:rsidRPr="00D47E9B">
        <w:t xml:space="preserve">More importantly, how do they engage—cognitively, behaviorally, and affectively—during these experiences? </w:t>
      </w:r>
      <w:r w:rsidR="00007578" w:rsidRPr="00D47E9B">
        <w:t>Knowing more about these processes could help us to develop informed recommendations for teachers and designers intending to bring about data modeling in better supported and sustaining ways</w:t>
      </w:r>
      <w:r w:rsidR="007C4F72" w:rsidRPr="00D47E9B">
        <w:t xml:space="preserve">, such as what makes it hard to do data modeling. Is it that certain parts are inherently less engaging? That learners perceive data modeling to be hard? </w:t>
      </w:r>
    </w:p>
    <w:p w14:paraId="6BE917C7" w14:textId="3F4764A9" w:rsidR="00694C32" w:rsidRDefault="00694C32" w:rsidP="00EB50FA">
      <w:pPr>
        <w:pStyle w:val="Heading2"/>
      </w:pPr>
      <w:bookmarkStart w:id="25" w:name="_Toc360128372"/>
      <w:r w:rsidRPr="00B47364">
        <w:lastRenderedPageBreak/>
        <w:t>Engagement in STEM Domains</w:t>
      </w:r>
      <w:bookmarkEnd w:id="25"/>
    </w:p>
    <w:p w14:paraId="51C292D2" w14:textId="3C9DCA22" w:rsidR="00C81A58" w:rsidRPr="00C81A58" w:rsidRDefault="00C81A58" w:rsidP="00C81A58">
      <w:r>
        <w:t xml:space="preserve">The nature of engagement in general, or across domains, and differences between engagement in general and in STEM settings is discussed, followed by discussion of two key features of engagement: its dynamic characteristics, and what a person-oriented approach to its study can add to research about engagement and its impact on learning and other outcomes. </w:t>
      </w:r>
    </w:p>
    <w:p w14:paraId="2C513523" w14:textId="26797E2A" w:rsidR="00E0701E" w:rsidRPr="00F44C84" w:rsidRDefault="009D3AA3" w:rsidP="00F44C84">
      <w:pPr>
        <w:rPr>
          <w:i/>
        </w:rPr>
      </w:pPr>
      <w:r>
        <w:rPr>
          <w:i/>
        </w:rPr>
        <w:t>General characteristics of engagement.</w:t>
      </w:r>
      <w:r w:rsidR="00F44C84">
        <w:rPr>
          <w:i/>
        </w:rPr>
        <w:t xml:space="preserve"> </w:t>
      </w:r>
      <w:r w:rsidR="008F4D5A" w:rsidRPr="00837BE3">
        <w:t xml:space="preserve">Engagement is a useful construct for understanding involvement in activity. It often is conceptualized as a meta-construct, that is, one that consists of other constructs (Skinner et al., 2012; </w:t>
      </w:r>
      <w:r w:rsidR="003821EB" w:rsidRPr="00837BE3">
        <w:t>Skinner, Kindermann, &amp; Furrer, 2009)</w:t>
      </w:r>
      <w:r w:rsidR="00A45310" w:rsidRPr="00837BE3">
        <w:t>.</w:t>
      </w:r>
      <w:r w:rsidR="003821EB" w:rsidRPr="00837BE3">
        <w:t xml:space="preserve"> The </w:t>
      </w:r>
      <w:r w:rsidR="00E0701E" w:rsidRPr="00837BE3">
        <w:t xml:space="preserve">focus </w:t>
      </w:r>
      <w:r w:rsidR="003821EB" w:rsidRPr="00837BE3">
        <w:t xml:space="preserve">of engagement </w:t>
      </w:r>
      <w:r w:rsidR="00E0701E" w:rsidRPr="00837BE3">
        <w:t xml:space="preserve">on involvement means that engagement is useful for explaining how </w:t>
      </w:r>
      <w:r w:rsidR="003821EB" w:rsidRPr="00837BE3">
        <w:t>people do activities; a</w:t>
      </w:r>
      <w:r w:rsidR="00E0701E" w:rsidRPr="00837BE3">
        <w:t xml:space="preserve">ccordingly, it is </w:t>
      </w:r>
      <w:r w:rsidR="003821EB" w:rsidRPr="00837BE3">
        <w:t xml:space="preserve">less </w:t>
      </w:r>
      <w:r w:rsidR="00E0701E" w:rsidRPr="00837BE3">
        <w:t xml:space="preserve">useful for explaining why they do, something motivation-related constructs offer greater explanatory power for. </w:t>
      </w:r>
      <w:r w:rsidR="003821EB" w:rsidRPr="00837BE3">
        <w:t xml:space="preserve">Explaining how </w:t>
      </w:r>
      <w:r w:rsidR="00837BE3" w:rsidRPr="00837BE3">
        <w:t xml:space="preserve">learners </w:t>
      </w:r>
      <w:r w:rsidR="003821EB" w:rsidRPr="00837BE3">
        <w:t xml:space="preserve">do activities is </w:t>
      </w:r>
      <w:r w:rsidR="00432FA8" w:rsidRPr="00837BE3">
        <w:t xml:space="preserve">especially important if we want to know about </w:t>
      </w:r>
      <w:r w:rsidR="006860AB" w:rsidRPr="00837BE3">
        <w:t xml:space="preserve">what aspects of data modeling are most engaging (and in what ways), and therefore can serve as exemplary for others advancing data modeling activities, as well as those calling for greater support for engagement. </w:t>
      </w:r>
    </w:p>
    <w:p w14:paraId="4473EA28" w14:textId="2930200C" w:rsidR="008F4D5A" w:rsidRPr="009D3AA3" w:rsidRDefault="008F4D5A" w:rsidP="000C6655">
      <w:r w:rsidRPr="009D3AA3">
        <w:t xml:space="preserve">Recent scholarship has summarized key characteristics of engagement and outcomes from engaging at school and in other learning environments (Fredricks, 2016b). Behavioral engagement is important because of the importance of exerting effort to learning. Cognitive engagement is important because learning regularly involves developing new knowledge, capabilities, and problem-solving strategies. Affective engagement is important because liking an activity is associated with stronger motivation and outcomes such as choosing a major and career. </w:t>
      </w:r>
      <w:r w:rsidR="00085F30" w:rsidRPr="009D3AA3">
        <w:t>Engagement is also considered to be dynamic and changing in response to individual, situation or moment, and broader contextual factors, such as the family, classroom, or outside-of-school program</w:t>
      </w:r>
      <w:r w:rsidR="003B3FA2" w:rsidRPr="009D3AA3">
        <w:t>s</w:t>
      </w:r>
      <w:r w:rsidR="00085F30" w:rsidRPr="009D3AA3">
        <w:t>. M</w:t>
      </w:r>
      <w:r w:rsidRPr="009D3AA3">
        <w:t xml:space="preserve">any conceptualizations of engagement include cognitive, behavioral, and </w:t>
      </w:r>
      <w:r w:rsidRPr="009D3AA3">
        <w:lastRenderedPageBreak/>
        <w:t>affective dimensions, but the contents of these dimensions can vary across domains, as discussed in the next section.</w:t>
      </w:r>
    </w:p>
    <w:p w14:paraId="453B2948" w14:textId="33C052EB" w:rsidR="009D3AA3" w:rsidRPr="00F44C84" w:rsidRDefault="009D3AA3" w:rsidP="00F44C84">
      <w:bookmarkStart w:id="26" w:name="_1sl43iygb1zy" w:colFirst="0" w:colLast="0"/>
      <w:bookmarkEnd w:id="26"/>
      <w:r w:rsidRPr="00F44C84">
        <w:rPr>
          <w:i/>
        </w:rPr>
        <w:t xml:space="preserve">Differences between engagement in general </w:t>
      </w:r>
      <w:r w:rsidR="00D65068" w:rsidRPr="00F44C84">
        <w:rPr>
          <w:i/>
        </w:rPr>
        <w:t>and engagement in STEM domains.</w:t>
      </w:r>
      <w:r w:rsidR="00F44C84">
        <w:t xml:space="preserve"> </w:t>
      </w:r>
      <w:r w:rsidR="005736E8" w:rsidRPr="00F44C84">
        <w:t xml:space="preserve">Engagement in STEM settings shares characteristics with engagement across disciplines, yet there are some </w:t>
      </w:r>
      <w:r w:rsidR="00837BE3" w:rsidRPr="00F44C84">
        <w:t xml:space="preserve">distinct aspects of it (Greene, 2014). By defining engagement as a meta-construct, scholars characterize in in terms of behavioral, cognitive, and affective dimensions that are distinct yet interrelated (Fredricks, 2016). We know from past research that the behavioral, cognitive, and affective dimensions of engagement can be distinguished (Wang &amp; Eccles, 2012; Wang &amp; Holcombe, 2012) and that while there are long-standing concerns about the conceptual breadth of engagement (Fredricks, 2016), careful justification and thoughtful use of multidimensional engagement constructs and measures is warranted based on past research. </w:t>
      </w:r>
      <w:r w:rsidR="005736E8" w:rsidRPr="00F44C84">
        <w:t xml:space="preserve">While </w:t>
      </w:r>
      <w:r w:rsidRPr="00F44C84">
        <w:t>one type of engagement—behavioral—</w:t>
      </w:r>
      <w:r w:rsidR="005736E8" w:rsidRPr="00F44C84">
        <w:t xml:space="preserve">is associated with positive outcomes, many STEM practices call for engagement in additional </w:t>
      </w:r>
      <w:r w:rsidR="004705C2" w:rsidRPr="00F44C84">
        <w:t>ways (Sinatra et al., 2015), especially around epistemic</w:t>
      </w:r>
      <w:r w:rsidR="008E4432" w:rsidRPr="00F44C84">
        <w:t xml:space="preserve"> and agency-related dimensions. </w:t>
      </w:r>
    </w:p>
    <w:p w14:paraId="220632C5" w14:textId="62AF13C2" w:rsidR="005736E8" w:rsidRPr="00B47364" w:rsidRDefault="005736E8" w:rsidP="009D3AA3">
      <w:r w:rsidRPr="00837BE3">
        <w:t xml:space="preserve">For example, </w:t>
      </w:r>
      <w:r w:rsidR="008E4432" w:rsidRPr="00837BE3">
        <w:t xml:space="preserve">many </w:t>
      </w:r>
      <w:r w:rsidRPr="00837BE3">
        <w:t xml:space="preserve">scholars have defined scientific and engineering practices as epistemic practices, which </w:t>
      </w:r>
      <w:r w:rsidR="008E4432" w:rsidRPr="00837BE3">
        <w:t>involve</w:t>
      </w:r>
      <w:r w:rsidRPr="00837BE3">
        <w:t xml:space="preserve"> applying epistemic considerations around sources of evidence and the nature of explanatory processes (Berland et al., 2016; Stroupe, 2014). </w:t>
      </w:r>
      <w:r w:rsidRPr="00B47364">
        <w:t>The emphasis on developing new knowledge and capabilities through engaging in STEM practices is a potentially important aspect of cognitive engagement with implications for measures of engagement. Because of the importance of constructing knowledge to engagement in STEM practices, measures of cognitive engagement may emphasize students’ perception that they are learning something new, whereas past measures have focused on use of learning and meta-cognitive strategies</w:t>
      </w:r>
      <w:r w:rsidR="003653A1" w:rsidRPr="00B47364">
        <w:t xml:space="preserve"> and </w:t>
      </w:r>
      <w:r w:rsidRPr="00B47364">
        <w:t>value</w:t>
      </w:r>
      <w:r w:rsidR="003653A1" w:rsidRPr="00B47364">
        <w:t>,</w:t>
      </w:r>
      <w:r w:rsidRPr="00B47364">
        <w:t xml:space="preserve"> and sometimes pursuit of intellectual goals (</w:t>
      </w:r>
      <w:r w:rsidR="003653A1" w:rsidRPr="00B47364">
        <w:t xml:space="preserve">Fredricks et al., 2004) </w:t>
      </w:r>
      <w:r w:rsidRPr="00B47364">
        <w:t xml:space="preserve">Fredricks </w:t>
      </w:r>
      <w:r w:rsidRPr="00B47364">
        <w:lastRenderedPageBreak/>
        <w:t>&amp; McColskey, 2012).</w:t>
      </w:r>
      <w:r w:rsidR="006D28FD" w:rsidRPr="00B47364">
        <w:t xml:space="preserve"> </w:t>
      </w:r>
      <w:r w:rsidR="005C7567" w:rsidRPr="00B47364">
        <w:t>While sometimes defined in terms of extra-curricular involvement</w:t>
      </w:r>
      <w:r w:rsidR="008363BB" w:rsidRPr="00B47364">
        <w:t xml:space="preserve"> or following directions,</w:t>
      </w:r>
      <w:r w:rsidR="005C7567" w:rsidRPr="00B47364">
        <w:t xml:space="preserve"> </w:t>
      </w:r>
      <w:r w:rsidR="008363BB" w:rsidRPr="00B47364">
        <w:t>b</w:t>
      </w:r>
      <w:r w:rsidR="002B430D" w:rsidRPr="00B47364">
        <w:t>ehavioral engagemen</w:t>
      </w:r>
      <w:r w:rsidR="00927E89" w:rsidRPr="00B47364">
        <w:t>t</w:t>
      </w:r>
      <w:r w:rsidR="008363BB" w:rsidRPr="00B47364">
        <w:t xml:space="preserve"> is commonly defined as</w:t>
      </w:r>
      <w:r w:rsidR="00927E89" w:rsidRPr="00B47364">
        <w:t xml:space="preserve"> </w:t>
      </w:r>
      <w:r w:rsidR="008363BB" w:rsidRPr="00B47364">
        <w:t>emphasize</w:t>
      </w:r>
      <w:r w:rsidR="003653A1" w:rsidRPr="00B47364">
        <w:t xml:space="preserve"> working hard at and concentrating in learning-related activities (Fredricks et a</w:t>
      </w:r>
      <w:r w:rsidR="00640728" w:rsidRPr="00B47364">
        <w:t xml:space="preserve">l., 2004). Finally, while affective engagement can be considered in terms of value-related beliefs (Fredricks et al., 2004), because value-related beliefs </w:t>
      </w:r>
      <w:r w:rsidR="00CD4DB9" w:rsidRPr="00B47364">
        <w:t>capture why learners engage, rather than how, a</w:t>
      </w:r>
      <w:r w:rsidR="00640728" w:rsidRPr="00B47364">
        <w:t xml:space="preserve">ffective engagement can </w:t>
      </w:r>
      <w:ins w:id="27" w:author="Jen Schmidt" w:date="2017-06-30T10:17:00Z">
        <w:r w:rsidR="00A32FAF">
          <w:t xml:space="preserve">be </w:t>
        </w:r>
      </w:ins>
      <w:r w:rsidR="00640728" w:rsidRPr="00B47364">
        <w:t xml:space="preserve">usefully </w:t>
      </w:r>
      <w:r w:rsidR="00CD4DB9" w:rsidRPr="00B47364">
        <w:t xml:space="preserve">defined as affective responses to activities </w:t>
      </w:r>
      <w:r w:rsidR="00AF5C19" w:rsidRPr="00B47364">
        <w:t xml:space="preserve">(Pekrun &amp; Linnenbrink-Garcia, 2012). </w:t>
      </w:r>
    </w:p>
    <w:p w14:paraId="7A377275" w14:textId="696AC5FF" w:rsidR="003F1C2F" w:rsidRPr="00EB50FA" w:rsidRDefault="008F052F" w:rsidP="00F44C84">
      <w:r w:rsidRPr="00F44C84">
        <w:rPr>
          <w:i/>
        </w:rPr>
        <w:t>Using ESM to study the dynamic</w:t>
      </w:r>
      <w:r w:rsidR="0051427F" w:rsidRPr="00F44C84">
        <w:rPr>
          <w:i/>
        </w:rPr>
        <w:t>s of engagement</w:t>
      </w:r>
      <w:r w:rsidR="0051427F" w:rsidRPr="00F44C84">
        <w:t>.</w:t>
      </w:r>
      <w:r w:rsidR="00F44C84">
        <w:t xml:space="preserve"> </w:t>
      </w:r>
      <w:r w:rsidR="00EC3740" w:rsidRPr="00EB50FA">
        <w:t>A number of scholars</w:t>
      </w:r>
      <w:r w:rsidR="00A53F83" w:rsidRPr="00EB50FA">
        <w:t>, in recognition of the dynamic nature of engagement,</w:t>
      </w:r>
      <w:r w:rsidR="00EC3740" w:rsidRPr="00EB50FA">
        <w:t xml:space="preserve"> hav</w:t>
      </w:r>
      <w:r w:rsidR="000F6C14" w:rsidRPr="00EB50FA">
        <w:t xml:space="preserve">e explored the use of </w:t>
      </w:r>
      <w:r w:rsidR="0012649A" w:rsidRPr="00EB50FA">
        <w:t>Experience Sampling Method (ESM)</w:t>
      </w:r>
      <w:r w:rsidR="000F6C14" w:rsidRPr="00EB50FA">
        <w:t xml:space="preserve"> to understand engagement.</w:t>
      </w:r>
      <w:r w:rsidR="003F1C2F" w:rsidRPr="00EB50FA">
        <w:t xml:space="preserve"> ESM involves asking—usually using a digital tool and occasionally a diary—to ask participants short questions about their experiences.</w:t>
      </w:r>
      <w:r w:rsidR="000F6C14" w:rsidRPr="00EB50FA">
        <w:t xml:space="preserve"> </w:t>
      </w:r>
      <w:r w:rsidR="003F1C2F" w:rsidRPr="00EB50FA">
        <w:t>ESM is particularly well-suited to understanding the dynamic nature of engagement because students answer brief surveys about their experience when they were signaled, minimally interrupting them from the activity they are engaged in and also seeking to collect measures about learners’ experience when signaled (Hektner, et al., 2007).</w:t>
      </w:r>
    </w:p>
    <w:p w14:paraId="4A0EFDDF" w14:textId="52C2ABDB" w:rsidR="000A08DC" w:rsidRPr="00B47364" w:rsidRDefault="00EC3740" w:rsidP="000C6655">
      <w:r w:rsidRPr="00B47364">
        <w:t>Strati et al.</w:t>
      </w:r>
      <w:r w:rsidR="00A53F83" w:rsidRPr="00B47364">
        <w:t xml:space="preserve"> (2017)</w:t>
      </w:r>
      <w:r w:rsidRPr="00B47364">
        <w:t xml:space="preserve"> explored the relations between engagement to measures of teacher support, finding associations </w:t>
      </w:r>
      <w:r w:rsidR="00290414" w:rsidRPr="00B47364">
        <w:t xml:space="preserve">between </w:t>
      </w:r>
      <w:r w:rsidRPr="00B47364">
        <w:t xml:space="preserve">instrumental support and engagement and powerfully demonstrating the capacity of ESM to understand some of the dynamics of engagement. Shernoff et al. (2013) examined engagement </w:t>
      </w:r>
      <w:r w:rsidR="001822E6" w:rsidRPr="00B47364">
        <w:t>through use of</w:t>
      </w:r>
      <w:r w:rsidRPr="00B47364">
        <w:t xml:space="preserve">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w:t>
      </w:r>
      <w:r w:rsidRPr="00B47364">
        <w:lastRenderedPageBreak/>
        <w:t>of optimal learning moments, or moments in which students report high levels of interest, skill, and challenge, as well as their antecedents and consequences</w:t>
      </w:r>
      <w:r w:rsidR="00C77D66" w:rsidRPr="00B47364">
        <w:t xml:space="preserve">. This past research that used ESM to study engagement has shown us that </w:t>
      </w:r>
      <w:r w:rsidR="003F142C" w:rsidRPr="00B47364">
        <w:t>the methodological approach can be used to answer questions that were hard to answer using the more-traditional pre- or post-survey measures.</w:t>
      </w:r>
    </w:p>
    <w:p w14:paraId="51C961B7" w14:textId="56AC44B2" w:rsidR="00D533AC" w:rsidRDefault="00C72AFD" w:rsidP="000C6655">
      <w:r w:rsidRPr="00B47364">
        <w:t>In particular for engagement—about involvement in activities—past r</w:t>
      </w:r>
      <w:r w:rsidR="000A08DC" w:rsidRPr="00B47364">
        <w:t>esearch has shown that ESM can help us to find out what</w:t>
      </w:r>
      <w:r w:rsidR="00B55E03" w:rsidRPr="00B47364">
        <w:t xml:space="preserve"> </w:t>
      </w:r>
      <w:r w:rsidR="002750C2" w:rsidRPr="00B47364">
        <w:t>influence</w:t>
      </w:r>
      <w:r w:rsidR="000A08DC" w:rsidRPr="00B47364">
        <w:t>s</w:t>
      </w:r>
      <w:r w:rsidR="00B55E03" w:rsidRPr="00B47364">
        <w:t xml:space="preserve"> </w:t>
      </w:r>
      <w:r w:rsidR="00860C4F" w:rsidRPr="00B47364">
        <w:t>it</w:t>
      </w:r>
      <w:r w:rsidR="008664A2" w:rsidRPr="00B47364">
        <w:t>.</w:t>
      </w:r>
      <w:r w:rsidR="008664A2" w:rsidRPr="00B47364">
        <w:rPr>
          <w:b/>
        </w:rPr>
        <w:t xml:space="preserve"> </w:t>
      </w:r>
      <w:r w:rsidR="008664A2" w:rsidRPr="00B47364">
        <w:t>Past research suggests that momentary</w:t>
      </w:r>
      <w:r w:rsidR="001E6F9E" w:rsidRPr="00B47364">
        <w:t>, dynamic</w:t>
      </w:r>
      <w:r w:rsidR="008664A2" w:rsidRPr="00B47364">
        <w:t xml:space="preserve"> influencers can predict engagement. A key momentary influencer is how hard individuals perceive an activity is, or its perceived challenge. Another key influencer is how good at an activity individuals perceive themselves to be, or their perceived competence. Most important, being challenged by and good at an activity can be more engaging experienced together (Shernoff et al., 2016). </w:t>
      </w:r>
      <w:r w:rsidR="000731C0" w:rsidRPr="00B47364">
        <w:t xml:space="preserve">For example, </w:t>
      </w:r>
      <w:r w:rsidR="00B55E03" w:rsidRPr="00B47364">
        <w:t>Shernoff et al. (2013) demonstrated that while challenge and skill with high levels of one but low levels on the other (i.e., anxiety, or high challenge and low skill) were not broadly associated with positive forms of engagement, their interaction was</w:t>
      </w:r>
      <w:r w:rsidR="001E2BC4" w:rsidRPr="00B47364">
        <w:t>, s</w:t>
      </w:r>
      <w:r w:rsidR="00B55E03" w:rsidRPr="00B47364">
        <w:t xml:space="preserve">uggesting that </w:t>
      </w:r>
      <w:r w:rsidR="00D533AC" w:rsidRPr="00B47364">
        <w:t xml:space="preserve">learners’ perceptions of the challenge of the task, and their perceptions of how skillful they are, are important </w:t>
      </w:r>
      <w:r w:rsidR="003F5BB5" w:rsidRPr="00B47364">
        <w:t xml:space="preserve">for explaining why learners engage. </w:t>
      </w:r>
    </w:p>
    <w:p w14:paraId="77F813FF" w14:textId="1DE9D2AC" w:rsidR="0055211C" w:rsidRPr="00B47364" w:rsidRDefault="008F052F" w:rsidP="00F44C84">
      <w:r w:rsidRPr="00F44C84">
        <w:rPr>
          <w:i/>
        </w:rPr>
        <w:t>A person-centered approach to engagement.</w:t>
      </w:r>
      <w:r w:rsidRPr="00F44C84">
        <w:t xml:space="preserve"> </w:t>
      </w:r>
      <w:r w:rsidR="0055211C" w:rsidRPr="00B47364">
        <w:t xml:space="preserve">One powerful and increasingly widely-used way to examine dynamic </w:t>
      </w:r>
      <w:r w:rsidR="006C16DB" w:rsidRPr="00B47364">
        <w:t>constructs in a holistic way</w:t>
      </w:r>
      <w:r w:rsidR="0055211C" w:rsidRPr="00B47364">
        <w:t xml:space="preserve">, sometimes referred to as a person-oriented approach, is to consider the way in which measured variables group </w:t>
      </w:r>
      <w:r w:rsidR="00AB03A7" w:rsidRPr="00B47364">
        <w:t>together in the experiences of</w:t>
      </w:r>
      <w:r w:rsidR="0055211C" w:rsidRPr="00B47364">
        <w:t xml:space="preserve"> learners This view, developed within developmental science, emphasizes these groups in light of the dynamic nature of development, and the importance of intra-individual, social, cultural, and contextual factors upon these dynamics (Bergman &amp; Magnusson, 2002; Magnusson &amp; Cairns, 1996; Thelen &amp; Smith, 2003). It can be contrasted with variable-oriented analyses, although person-oriented studies are often useful in conjunction with such analyses. Such studies </w:t>
      </w:r>
      <w:r w:rsidR="0055211C" w:rsidRPr="00B47364">
        <w:lastRenderedPageBreak/>
        <w:t>examining learning from person-oriented perspective are uncommon, yet examples considering intrinsic and extrinsic motivation (Corpus &amp; Wormington, 2014; Hayenga &amp; Corpus, 2010), epistemic considerations (Trevors, Kendeou, Braten, &amp; Braasch, 2017), and profiles of achievement goals (see Wormington &amp; Linnenbrink-Garcia, advance online publication for a review).</w:t>
      </w:r>
    </w:p>
    <w:p w14:paraId="0324118E" w14:textId="272919B0" w:rsidR="0055211C" w:rsidRPr="00B47364" w:rsidRDefault="0055211C" w:rsidP="000C6655">
      <w:r w:rsidRPr="00B47364">
        <w:t>There are some recent studies taking a person-oriented approach to the study of engagement (i.e., Salmela-Aro, Muotka, A</w:t>
      </w:r>
      <w:r w:rsidR="007F7F89" w:rsidRPr="00B47364">
        <w:t>lho, Hakkarainen, &amp; Lonka, 2016b</w:t>
      </w:r>
      <w:r w:rsidRPr="00B47364">
        <w:t>; Van Rooij, Jansen, &amp; van de Grift, 2017; Salmela-Aro, Moeller, Sch</w:t>
      </w:r>
      <w:r w:rsidR="007F7F89" w:rsidRPr="00B47364">
        <w:t>neider, Spicer, &amp; Lavonen, 2016a</w:t>
      </w:r>
      <w:r w:rsidR="00971C42" w:rsidRPr="00B47364">
        <w:t>; Schmidt, Rosenberg, &amp; Beymer, in press</w:t>
      </w:r>
      <w:r w:rsidR="0070163F" w:rsidRPr="00B47364">
        <w:t>).</w:t>
      </w:r>
      <w:r w:rsidRPr="00B47364">
        <w:t xml:space="preserve"> Van Rooij et al. (2017) identified five secondary school student profiles, derived from three dimensions of student engagement: behavioral engagement, cognitive engagement, and intellectual engag</w:t>
      </w:r>
      <w:r w:rsidR="007F7F89" w:rsidRPr="00B47364">
        <w:t>ement. Salmela-Aro et al. (2016b</w:t>
      </w:r>
      <w:r w:rsidRPr="00B47364">
        <w:t xml:space="preserve">) examined </w:t>
      </w:r>
      <w:r w:rsidR="00202C2D" w:rsidRPr="00B47364">
        <w:t>burnout</w:t>
      </w:r>
      <w:r w:rsidRPr="00B47364">
        <w:t xml:space="preserve">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14:paraId="5E22E99B" w14:textId="62E2D1E5" w:rsidR="008C23F3" w:rsidRPr="00B47364" w:rsidRDefault="0055211C" w:rsidP="000C6655">
      <w:r w:rsidRPr="00B47364">
        <w:t xml:space="preserve">The person-oriented approach has an important implication for how we consider engagement, especially when we consider it to be dynamic. When past studies have constructed profiles of engagement, as described in this section, it is common to predict these profiles using other measures, such as of momentary resources and demands (Salmela-Aro et al., 2016b). Since a person-oriented approach emphasizes the dynamic nature of development and the impact of not </w:t>
      </w:r>
      <w:r w:rsidRPr="00B47364">
        <w:lastRenderedPageBreak/>
        <w:t>only external but also intra-individual factors, momentary factors such as resources and demands, could be used along with the measures of engagement to construct momentary profiles.</w:t>
      </w:r>
    </w:p>
    <w:p w14:paraId="78B9C0FF" w14:textId="2110AB47" w:rsidR="00941D33" w:rsidRDefault="008B321A" w:rsidP="000C6655">
      <w:r w:rsidRPr="00B47364">
        <w:t>In a</w:t>
      </w:r>
      <w:r w:rsidR="00D11D90" w:rsidRPr="00B47364">
        <w:t xml:space="preserve"> forthcoming</w:t>
      </w:r>
      <w:r w:rsidRPr="00B47364">
        <w:t xml:space="preserve"> study</w:t>
      </w:r>
      <w:r w:rsidR="00471DB5" w:rsidRPr="00B47364">
        <w:t xml:space="preserve">, </w:t>
      </w:r>
      <w:r w:rsidRPr="00B47364">
        <w:t xml:space="preserve">Schmidt, Rosenberg, </w:t>
      </w:r>
      <w:r w:rsidR="00471DB5" w:rsidRPr="00B47364">
        <w:t>and</w:t>
      </w:r>
      <w:r w:rsidRPr="00B47364">
        <w:t xml:space="preserve"> Beymer</w:t>
      </w:r>
      <w:r w:rsidR="00471DB5" w:rsidRPr="00B47364">
        <w:t xml:space="preserve"> (</w:t>
      </w:r>
      <w:r w:rsidR="00D11D90" w:rsidRPr="00B47364">
        <w:t>in press</w:t>
      </w:r>
      <w:r w:rsidRPr="00B47364">
        <w:t>),</w:t>
      </w:r>
      <w:r w:rsidR="00471DB5" w:rsidRPr="00B47364">
        <w:t xml:space="preserve"> further explored</w:t>
      </w:r>
      <w:r w:rsidRPr="00B47364">
        <w:t xml:space="preserve"> this relation between engagement and laboratory activities</w:t>
      </w:r>
      <w:r w:rsidR="00471DB5" w:rsidRPr="00B47364">
        <w:t xml:space="preserve">. In particular, laboratory-related </w:t>
      </w:r>
      <w:r w:rsidRPr="00B47364">
        <w:t>activities</w:t>
      </w:r>
      <w:r w:rsidR="00206F74" w:rsidRPr="00B47364">
        <w:t xml:space="preserve">, especially those that learners perceived as offering them greater choice in the goals of the activity, the framing, were associated with </w:t>
      </w:r>
      <w:commentRangeStart w:id="28"/>
      <w:r w:rsidR="00206F74" w:rsidRPr="00B47364">
        <w:t>higher engagement</w:t>
      </w:r>
      <w:commentRangeEnd w:id="28"/>
      <w:r w:rsidR="00A32FAF">
        <w:rPr>
          <w:rStyle w:val="CommentReference"/>
        </w:rPr>
        <w:commentReference w:id="28"/>
      </w:r>
      <w:r w:rsidR="00206F74" w:rsidRPr="00B47364">
        <w:t xml:space="preserve">. Using a person-oriented approach and the use of profiles of cognitive, behavioral, and affective engagement, this study suggests that laboratory related activities akin to those characterized by the process of data modeling, in which learners have to make choices about how to carry out the analysis, may be important predictors of engagement. This study also demonstrated how ESM and the person-oriented approach can be combined to learn about engagement in terms of how </w:t>
      </w:r>
      <w:r w:rsidR="00794D66" w:rsidRPr="00B47364">
        <w:t xml:space="preserve">cognitive, behavioral, </w:t>
      </w:r>
      <w:r w:rsidR="00552ADD" w:rsidRPr="00B47364">
        <w:t xml:space="preserve">and affective engagement are experienced at once, and how they </w:t>
      </w:r>
      <w:r w:rsidR="00894F97" w:rsidRPr="00B47364">
        <w:t>exhibit differences</w:t>
      </w:r>
      <w:r w:rsidR="00552ADD" w:rsidRPr="00B47364">
        <w:t xml:space="preserve"> </w:t>
      </w:r>
      <w:r w:rsidR="00894F97" w:rsidRPr="00B47364">
        <w:t xml:space="preserve">across activity. </w:t>
      </w:r>
    </w:p>
    <w:p w14:paraId="17F9AFD5" w14:textId="582AC128" w:rsidR="001104AD" w:rsidRPr="00B47364" w:rsidRDefault="001104AD" w:rsidP="000C6655">
      <w:r>
        <w:t xml:space="preserve">In summary, </w:t>
      </w:r>
      <w:r w:rsidRPr="008A7F57">
        <w:t xml:space="preserve">most studies of engagement have considered it in terms of the individual components of engagement, rather than in terms of profiles of engagement. </w:t>
      </w:r>
      <w:commentRangeStart w:id="29"/>
      <w:r w:rsidRPr="008A7F57">
        <w:t>Viewing engagement in terms of profiles is a need for research on engagement and has two benefits.</w:t>
      </w:r>
      <w:commentRangeEnd w:id="29"/>
      <w:r w:rsidR="00A32FAF">
        <w:rPr>
          <w:rStyle w:val="CommentReference"/>
        </w:rPr>
        <w:commentReference w:id="29"/>
      </w:r>
      <w:r w:rsidRPr="008A7F57">
        <w:t xml:space="preserve"> First, teachers and other stakeholders may be able to notice and adapt their teaching in response to learners’ engagement profiles better than indicators of independent dimensions of engagement. Second, researchers may be able to use profiles to consider what engagement-related factors underlying cognitive, behavioral, and affective dimensions of engagement learners’ experience.</w:t>
      </w:r>
    </w:p>
    <w:p w14:paraId="0B842B35" w14:textId="5031EC92" w:rsidR="007D6C67" w:rsidRPr="00B47364" w:rsidRDefault="007D6C67" w:rsidP="00CD05B0">
      <w:pPr>
        <w:pStyle w:val="Heading1"/>
      </w:pPr>
      <w:bookmarkStart w:id="30" w:name="_Toc360128373"/>
      <w:r w:rsidRPr="00B47364">
        <w:t>The Present Study</w:t>
      </w:r>
      <w:bookmarkEnd w:id="30"/>
    </w:p>
    <w:p w14:paraId="180BA54A" w14:textId="446A46A5" w:rsidR="00E00C0C" w:rsidRPr="008A7F57" w:rsidRDefault="00E00C0C" w:rsidP="00E00C0C">
      <w:r>
        <w:t xml:space="preserve">In summary of past research, this study seeks to address four specific needs. First, no research has considered data modeling in terms of learners’ engagement. </w:t>
      </w:r>
      <w:r w:rsidRPr="008A7F57">
        <w:t xml:space="preserve">Second, little research has examined how data is part of the experiences of youth in out-of-school-time programs, </w:t>
      </w:r>
      <w:r w:rsidRPr="008A7F57">
        <w:lastRenderedPageBreak/>
        <w:t>despite its place as one of a few core practices in STEM.</w:t>
      </w:r>
      <w:r>
        <w:t xml:space="preserve"> </w:t>
      </w:r>
      <w:r w:rsidRPr="008A7F57">
        <w:t>Third, most studies of engagement have considered it in terms of the individual components of engagement, rather than in terms of profiles of engagement.</w:t>
      </w:r>
      <w:r>
        <w:t xml:space="preserve"> </w:t>
      </w:r>
      <w:r w:rsidRPr="008A7F57">
        <w:t>Fourth, this study employs a data collection strategy research approach that allows for accounting for student,</w:t>
      </w:r>
      <w:r>
        <w:t xml:space="preserve"> program, and momentary impacts on engagement. </w:t>
      </w:r>
    </w:p>
    <w:p w14:paraId="11D0D0CB" w14:textId="77777777" w:rsidR="00E00C0C" w:rsidRPr="00EB50FA" w:rsidRDefault="00E00C0C" w:rsidP="00E00C0C">
      <w:pPr>
        <w:pStyle w:val="Heading2"/>
      </w:pPr>
      <w:bookmarkStart w:id="31" w:name="_Toc360128374"/>
      <w:r w:rsidRPr="00EB50FA">
        <w:t>Conceptual Framework</w:t>
      </w:r>
      <w:bookmarkEnd w:id="31"/>
    </w:p>
    <w:p w14:paraId="44139C59" w14:textId="2730CABA" w:rsidR="002F5DCD" w:rsidRDefault="00E00C0C" w:rsidP="00457EC8">
      <w:r w:rsidRPr="00B47364">
        <w:t xml:space="preserve">The present study is about how engagement can be used to understand how learners are involved in data modeling and how </w:t>
      </w:r>
      <w:r>
        <w:t xml:space="preserve">characteristics of activities and learners impact the relationships between data modeling and engagement. </w:t>
      </w:r>
      <w:r w:rsidRPr="00B47364">
        <w:t>Its context is out-of-school-time STEM enrichment programs designed to meet guidelines for best practices. The conceptual framework in the present</w:t>
      </w:r>
      <w:r w:rsidR="00497B50">
        <w:t xml:space="preserve"> study is presented in Figure 2</w:t>
      </w:r>
      <w:r>
        <w:t xml:space="preserve"> and is unpacked in the remainder of this section. </w:t>
      </w:r>
    </w:p>
    <w:p w14:paraId="73DC485D" w14:textId="3F587A95" w:rsidR="002F5DCD" w:rsidRPr="00B47364" w:rsidRDefault="007332DF" w:rsidP="002F5DCD">
      <w:pPr>
        <w:ind w:firstLine="0"/>
      </w:pPr>
      <w:r>
        <w:t>Figure 2</w:t>
      </w:r>
      <w:r w:rsidR="002F5DCD" w:rsidRPr="00B47364">
        <w:t>.</w:t>
      </w:r>
    </w:p>
    <w:p w14:paraId="3558E0D7" w14:textId="190ADDD2" w:rsidR="00E00C0C" w:rsidRDefault="002F5DCD" w:rsidP="00CF50E3">
      <w:pPr>
        <w:ind w:firstLine="0"/>
      </w:pPr>
      <w:r w:rsidRPr="00B47364">
        <w:t>Conceptual framework in the present study.</w:t>
      </w:r>
    </w:p>
    <w:p w14:paraId="2DB65E64" w14:textId="524E1866" w:rsidR="00E00C0C" w:rsidRDefault="00CF50E3" w:rsidP="00E00C0C">
      <w:pPr>
        <w:ind w:firstLine="0"/>
      </w:pPr>
      <w:r>
        <w:rPr>
          <w:noProof/>
        </w:rPr>
        <w:lastRenderedPageBreak/>
        <w:drawing>
          <wp:inline distT="0" distB="0" distL="0" distR="0" wp14:anchorId="37E76241" wp14:editId="61609C03">
            <wp:extent cx="5943600" cy="4457700"/>
            <wp:effectExtent l="0" t="0" r="0" b="12700"/>
            <wp:docPr id="7" name="Picture 7" descr="Macintosh HD:Users:joshuarosenberg:Downloads:Dissertation- Present Study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shuarosenberg:Downloads:Dissertation- Present Study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4FE457" w14:textId="77777777" w:rsidR="00E00C0C" w:rsidRPr="00B47364" w:rsidRDefault="00E00C0C" w:rsidP="00E00C0C">
      <w:r w:rsidRPr="00B47364">
        <w:t xml:space="preserve">This study is premised on the assumption that in order for students to engage in data modeling, there must be suitable conditions, in particular curricular aims that include work with data, guidance and instruction from the teacher, and access to resources. Data modeling is considered in terms of four </w:t>
      </w:r>
      <w:r>
        <w:t>aspects</w:t>
      </w:r>
      <w:r w:rsidRPr="00B47364">
        <w:t xml:space="preserve"> synthesized from past research</w:t>
      </w:r>
      <w:r>
        <w:t xml:space="preserve"> (i.e., </w:t>
      </w:r>
      <w:r w:rsidRPr="00B47364">
        <w:t>Hancock, Kaput, &amp; Goldsmith, 1992; Lehrer &amp; Romberg, 1996; Wild &amp; Pfannkuch, 19</w:t>
      </w:r>
      <w:r>
        <w:t>99)</w:t>
      </w:r>
      <w:r w:rsidRPr="00B47364">
        <w:t xml:space="preserve"> </w:t>
      </w:r>
      <w:r>
        <w:t>on the process of data modeling:</w:t>
      </w:r>
    </w:p>
    <w:p w14:paraId="3BF7B86B" w14:textId="77777777" w:rsidR="00E00C0C" w:rsidRPr="00B47364" w:rsidRDefault="00E00C0C" w:rsidP="00E00C0C">
      <w:pPr>
        <w:pStyle w:val="ListParagraph"/>
        <w:numPr>
          <w:ilvl w:val="0"/>
          <w:numId w:val="23"/>
        </w:numPr>
        <w:rPr>
          <w:rFonts w:eastAsia="Times New Roman" w:cs="Times New Roman"/>
        </w:rPr>
      </w:pPr>
      <w:r w:rsidRPr="00B47364">
        <w:t>Asking questions or identifying problems</w:t>
      </w:r>
    </w:p>
    <w:p w14:paraId="296AC068" w14:textId="77777777" w:rsidR="00E00C0C" w:rsidRPr="00B47364" w:rsidRDefault="00E00C0C" w:rsidP="00E00C0C">
      <w:pPr>
        <w:pStyle w:val="ListParagraph"/>
        <w:numPr>
          <w:ilvl w:val="0"/>
          <w:numId w:val="23"/>
        </w:numPr>
        <w:rPr>
          <w:rFonts w:eastAsia="Times New Roman" w:cs="Times New Roman"/>
        </w:rPr>
      </w:pPr>
      <w:r w:rsidRPr="00B47364">
        <w:t>Collecting and creating data</w:t>
      </w:r>
    </w:p>
    <w:p w14:paraId="7F641FF5" w14:textId="2CD0F920" w:rsidR="00E00C0C" w:rsidRPr="00B47364" w:rsidRDefault="00C439E3" w:rsidP="00E00C0C">
      <w:pPr>
        <w:pStyle w:val="ListParagraph"/>
        <w:numPr>
          <w:ilvl w:val="0"/>
          <w:numId w:val="23"/>
        </w:numPr>
        <w:rPr>
          <w:rFonts w:eastAsia="Times New Roman" w:cs="Times New Roman"/>
        </w:rPr>
      </w:pPr>
      <w:r>
        <w:t>Accounting for variability or uncertainty</w:t>
      </w:r>
    </w:p>
    <w:p w14:paraId="3F2AF377" w14:textId="77777777" w:rsidR="00E00C0C" w:rsidRPr="00F820D1" w:rsidRDefault="00E00C0C" w:rsidP="00E00C0C">
      <w:pPr>
        <w:pStyle w:val="ListParagraph"/>
        <w:numPr>
          <w:ilvl w:val="0"/>
          <w:numId w:val="23"/>
        </w:numPr>
        <w:rPr>
          <w:rFonts w:eastAsia="Times New Roman" w:cs="Times New Roman"/>
        </w:rPr>
      </w:pPr>
      <w:r w:rsidRPr="00B47364">
        <w:t>Interpreting and communicating findings</w:t>
      </w:r>
    </w:p>
    <w:p w14:paraId="7F97D5DB" w14:textId="77777777" w:rsidR="00E00C0C" w:rsidRPr="00B47364" w:rsidRDefault="00E00C0C" w:rsidP="00E00C0C">
      <w:r w:rsidRPr="00B47364">
        <w:lastRenderedPageBreak/>
        <w:t xml:space="preserve">In this figure, how learners engage in aspects of data modeling is associated with different </w:t>
      </w:r>
      <w:r w:rsidRPr="00B47364">
        <w:rPr>
          <w:i/>
        </w:rPr>
        <w:t>momentary engagement profiles</w:t>
      </w:r>
      <w:r>
        <w:rPr>
          <w:i/>
        </w:rPr>
        <w:t xml:space="preserve"> </w:t>
      </w:r>
      <w:r>
        <w:t>(MEPs)</w:t>
      </w:r>
      <w:r>
        <w:rPr>
          <w:i/>
        </w:rPr>
        <w:t xml:space="preserve">. </w:t>
      </w:r>
      <w:r>
        <w:t>W</w:t>
      </w:r>
      <w:r w:rsidRPr="00B47364">
        <w:t>e know from both engagement and person-oriented research that engagement can be explained in terms of different patterns among the individual components</w:t>
      </w:r>
      <w:r>
        <w:t xml:space="preserve"> (Bergman &amp; Magnusson, 1997)</w:t>
      </w:r>
      <w:r w:rsidRPr="00B47364">
        <w:t xml:space="preserve">. Because learners’ engagement includes cognitive, behavioral, and affective aspects experienced together at the same time, it can be experienced as a combined effect that is categorically distinct from the effects of the individual dimensions of engagement. </w:t>
      </w:r>
      <w:r>
        <w:t xml:space="preserve">This combined effect is characterized in terms of MEPs. </w:t>
      </w:r>
      <w:r w:rsidRPr="00B47364">
        <w:t xml:space="preserve">The theoretical framework for the person-oriented approach suggests that while the dynamics among the individual aspects of engagement emerge in complex and situation-specific ways, a relatively small number </w:t>
      </w:r>
      <w:r>
        <w:t>of MEPs</w:t>
      </w:r>
      <w:r w:rsidRPr="00B47364">
        <w:t xml:space="preserve"> can be identified in most developmental </w:t>
      </w:r>
      <w:r>
        <w:t>(and learning-related) settings.</w:t>
      </w:r>
    </w:p>
    <w:p w14:paraId="7EF43C6C" w14:textId="77777777" w:rsidR="00E00C0C" w:rsidRPr="00B47364" w:rsidRDefault="00E00C0C" w:rsidP="00E00C0C">
      <w:r w:rsidRPr="00B47364">
        <w:t xml:space="preserve">In addition to understanding how learners engage in the different aspects of </w:t>
      </w:r>
      <w:r>
        <w:t>data modeling, knowing about how characteristics of the activity and the learner affect the relationship between data modeling and engagement is important</w:t>
      </w:r>
      <w:r w:rsidRPr="00B47364">
        <w:t>.</w:t>
      </w:r>
      <w:r>
        <w:t xml:space="preserve"> </w:t>
      </w:r>
      <w:r w:rsidRPr="00B47364">
        <w:t>Influencers of engagement in data modeling, perceptions of challenge and competence, moderate the impact of opportunities to engage in data modeling on engagement</w:t>
      </w:r>
      <w:r>
        <w:t xml:space="preserve"> (Shernoff et al., 2016)</w:t>
      </w:r>
      <w:r w:rsidRPr="00B47364">
        <w:t xml:space="preserve">. Accordingly, they are associated with both learners’ engagement and the strength of the association between the aspects of data modeling and engagement. </w:t>
      </w:r>
      <w:commentRangeStart w:id="32"/>
      <w:r w:rsidRPr="00B47364">
        <w:t>Because some learners may be inclined from the start to be engaged, a pre-program measure of learners’ interest in STEM, too, is associated with both the relationship between learners’ perception of the task and themselves and data modeling and their engagement.</w:t>
      </w:r>
      <w:commentRangeEnd w:id="32"/>
      <w:r w:rsidR="000C2A3B">
        <w:rPr>
          <w:rStyle w:val="CommentReference"/>
        </w:rPr>
        <w:commentReference w:id="32"/>
      </w:r>
    </w:p>
    <w:p w14:paraId="7ABF03D3" w14:textId="77777777" w:rsidR="00E00C0C" w:rsidRDefault="00E00C0C" w:rsidP="00E00C0C">
      <w:r w:rsidRPr="00B47364">
        <w:t>Finally, ESM responses are associated with students, moments, and program effects that must be accounted for</w:t>
      </w:r>
      <w:r>
        <w:t xml:space="preserve"> (Strati et al., 2017)</w:t>
      </w:r>
      <w:r w:rsidRPr="00B47364">
        <w:t xml:space="preserve">. Each student in the same program will be signaled at the same time, so each student will have a response associated with each moment (within the </w:t>
      </w:r>
      <w:r w:rsidRPr="00B47364">
        <w:lastRenderedPageBreak/>
        <w:t>same program), and each moment will have a response associated with each student (again, within the same program).</w:t>
      </w:r>
    </w:p>
    <w:p w14:paraId="0D02BAF4" w14:textId="77777777" w:rsidR="00E00C0C" w:rsidRPr="00B47364" w:rsidRDefault="00E00C0C" w:rsidP="00E00C0C">
      <w:pPr>
        <w:pStyle w:val="Heading2"/>
      </w:pPr>
      <w:bookmarkStart w:id="33" w:name="_Toc360128375"/>
      <w:r w:rsidRPr="00B47364">
        <w:t>Research Questions</w:t>
      </w:r>
      <w:bookmarkEnd w:id="33"/>
    </w:p>
    <w:p w14:paraId="3CCADB83" w14:textId="77777777" w:rsidR="00E00C0C" w:rsidRPr="00B47364" w:rsidRDefault="00E00C0C" w:rsidP="00E00C0C">
      <w:r w:rsidRPr="00B47364">
        <w:t>The research questions are as follows:</w:t>
      </w:r>
    </w:p>
    <w:p w14:paraId="4D540542" w14:textId="77777777" w:rsidR="00E00C0C" w:rsidRPr="006F3EB0" w:rsidRDefault="00E00C0C" w:rsidP="00E00C0C">
      <w:pPr>
        <w:pStyle w:val="ListParagraph"/>
        <w:numPr>
          <w:ilvl w:val="0"/>
          <w:numId w:val="24"/>
        </w:numPr>
      </w:pPr>
      <w:r w:rsidRPr="006F3EB0">
        <w:t xml:space="preserve">How are the aspects of data modeling related to learners’ engagement? </w:t>
      </w:r>
    </w:p>
    <w:p w14:paraId="2B5A988F" w14:textId="77777777" w:rsidR="00E00C0C" w:rsidRPr="00B47364" w:rsidRDefault="00E00C0C" w:rsidP="00E00C0C">
      <w:pPr>
        <w:pStyle w:val="ListParagraph"/>
        <w:numPr>
          <w:ilvl w:val="0"/>
          <w:numId w:val="17"/>
        </w:numPr>
      </w:pPr>
      <w:r w:rsidRPr="00B47364">
        <w:t xml:space="preserve">RQ 1A: How do </w:t>
      </w:r>
      <w:r w:rsidRPr="00CA2AE2">
        <w:t>they</w:t>
      </w:r>
      <w:r w:rsidRPr="00B47364">
        <w:t xml:space="preserve"> relate to different profiles of engagement? </w:t>
      </w:r>
    </w:p>
    <w:p w14:paraId="4D9B68C9" w14:textId="77777777" w:rsidR="00E00C0C" w:rsidRPr="00CA2AE2" w:rsidRDefault="00E00C0C" w:rsidP="00E00C0C">
      <w:pPr>
        <w:pStyle w:val="ListParagraph"/>
        <w:numPr>
          <w:ilvl w:val="0"/>
          <w:numId w:val="17"/>
        </w:numPr>
      </w:pPr>
      <w:r w:rsidRPr="00CA2AE2">
        <w:t xml:space="preserve">RQ 1B: How do shifts between aspects of data modeling and other activities relate to different profiles of engagement? </w:t>
      </w:r>
    </w:p>
    <w:p w14:paraId="5E0FC1C2" w14:textId="77777777" w:rsidR="00E00C0C" w:rsidRPr="006F3EB0" w:rsidRDefault="00E00C0C" w:rsidP="00E00C0C">
      <w:pPr>
        <w:pStyle w:val="ListParagraph"/>
        <w:numPr>
          <w:ilvl w:val="0"/>
          <w:numId w:val="17"/>
        </w:numPr>
        <w:ind w:left="720"/>
      </w:pPr>
      <w:r w:rsidRPr="006F3EB0">
        <w:t>How do learners’ characteristics and characteristics of activities impact how the aspects of data modeling relate to learners’ engagement?</w:t>
      </w:r>
    </w:p>
    <w:p w14:paraId="1D89080B" w14:textId="77777777" w:rsidR="00E00C0C" w:rsidRPr="00B47364" w:rsidRDefault="00E00C0C" w:rsidP="00E00C0C">
      <w:pPr>
        <w:pStyle w:val="ListParagraph"/>
        <w:numPr>
          <w:ilvl w:val="0"/>
          <w:numId w:val="17"/>
        </w:numPr>
      </w:pPr>
      <w:r w:rsidRPr="00B47364">
        <w:t>RQ 2A: How do learners’ perceptions of their competence impact how data modeling relates to learners’ engagement?</w:t>
      </w:r>
    </w:p>
    <w:p w14:paraId="2D065C4C" w14:textId="77777777" w:rsidR="00E00C0C" w:rsidRDefault="00E00C0C" w:rsidP="00E00C0C">
      <w:pPr>
        <w:pStyle w:val="ListParagraph"/>
        <w:numPr>
          <w:ilvl w:val="0"/>
          <w:numId w:val="17"/>
        </w:numPr>
      </w:pPr>
      <w:r w:rsidRPr="00B47364">
        <w:t>RQ 2B: How do learners’ perceptions of how challenging the activity is impact how data modeling relates to learners’ engagement?</w:t>
      </w:r>
    </w:p>
    <w:p w14:paraId="50A3B0D1" w14:textId="69A8E059" w:rsidR="00CA2AE2" w:rsidRPr="00B47364" w:rsidRDefault="00CA2AE2" w:rsidP="00E00C0C">
      <w:pPr>
        <w:pStyle w:val="ListParagraph"/>
        <w:numPr>
          <w:ilvl w:val="0"/>
          <w:numId w:val="17"/>
        </w:numPr>
      </w:pPr>
      <w:r>
        <w:t>RQ 2C: How do</w:t>
      </w:r>
      <w:r w:rsidR="00D2099C">
        <w:t>es the interactive effect of</w:t>
      </w:r>
      <w:r>
        <w:t xml:space="preserve"> learners’ perceptions of their competence and of how challenging the activity is </w:t>
      </w:r>
      <w:r w:rsidR="00D2099C">
        <w:t>impact how data modeling relates to learners’ engagement?</w:t>
      </w:r>
    </w:p>
    <w:p w14:paraId="71F638BF" w14:textId="1C8E988D" w:rsidR="00A84BAB" w:rsidRDefault="00D2099C" w:rsidP="00E00C0C">
      <w:pPr>
        <w:pStyle w:val="ListParagraph"/>
        <w:numPr>
          <w:ilvl w:val="0"/>
          <w:numId w:val="17"/>
        </w:numPr>
      </w:pPr>
      <w:commentRangeStart w:id="34"/>
      <w:r>
        <w:t>RQ 2D</w:t>
      </w:r>
      <w:r w:rsidR="00E00C0C" w:rsidRPr="00B47364">
        <w:t xml:space="preserve">: What other characteristics of the activity could impact how data modeling relates to learners’ engagement? </w:t>
      </w:r>
      <w:r w:rsidR="00A84BAB" w:rsidRPr="00CB1466">
        <w:t xml:space="preserve"> </w:t>
      </w:r>
      <w:commentRangeEnd w:id="34"/>
      <w:r w:rsidR="000C2A3B">
        <w:rPr>
          <w:rStyle w:val="CommentReference"/>
        </w:rPr>
        <w:commentReference w:id="34"/>
      </w:r>
    </w:p>
    <w:p w14:paraId="1C4A6C2F" w14:textId="306FCE81" w:rsidR="00BE36B0" w:rsidRDefault="00784419" w:rsidP="00FD16F7">
      <w:r w:rsidRPr="00836B0E">
        <w:t>Answers to t</w:t>
      </w:r>
      <w:r w:rsidR="00271A5D">
        <w:t xml:space="preserve">he first of the two questions – how are the aspects of data modeling related to learners’ engagement? – can help us to understand </w:t>
      </w:r>
      <w:r w:rsidR="00271A5D">
        <w:rPr>
          <w:i/>
        </w:rPr>
        <w:t xml:space="preserve">how </w:t>
      </w:r>
      <w:r w:rsidR="00271A5D">
        <w:t>learners engage in the diff</w:t>
      </w:r>
      <w:r w:rsidR="00BE36B0">
        <w:t xml:space="preserve">erent aspects of data modeling. </w:t>
      </w:r>
      <w:r w:rsidR="00713E83">
        <w:t>The first study to focus on learners’ experiences in data modeling through the lens of engagement,</w:t>
      </w:r>
      <w:r w:rsidR="008F273D">
        <w:t xml:space="preserve"> </w:t>
      </w:r>
      <w:r w:rsidR="008F273D">
        <w:rPr>
          <w:shd w:val="clear" w:color="auto" w:fill="FFFFFF"/>
        </w:rPr>
        <w:t>t</w:t>
      </w:r>
      <w:r w:rsidR="008F273D" w:rsidRPr="00B47364">
        <w:rPr>
          <w:shd w:val="clear" w:color="auto" w:fill="FFFFFF"/>
        </w:rPr>
        <w:t xml:space="preserve">hese subjective aspects of learners’ experiences may be important </w:t>
      </w:r>
      <w:r w:rsidR="008F273D" w:rsidRPr="00B47364">
        <w:rPr>
          <w:shd w:val="clear" w:color="auto" w:fill="FFFFFF"/>
        </w:rPr>
        <w:lastRenderedPageBreak/>
        <w:t xml:space="preserve">predictors of </w:t>
      </w:r>
      <w:r w:rsidR="008F273D">
        <w:rPr>
          <w:shd w:val="clear" w:color="auto" w:fill="FFFFFF"/>
        </w:rPr>
        <w:t xml:space="preserve">data modeling and potentially </w:t>
      </w:r>
      <w:r w:rsidR="008F273D" w:rsidRPr="00B47364">
        <w:rPr>
          <w:shd w:val="clear" w:color="auto" w:fill="FFFFFF"/>
        </w:rPr>
        <w:t>outcomes from</w:t>
      </w:r>
      <w:r w:rsidR="008F273D">
        <w:rPr>
          <w:shd w:val="clear" w:color="auto" w:fill="FFFFFF"/>
        </w:rPr>
        <w:t xml:space="preserve"> it.</w:t>
      </w:r>
      <w:r w:rsidR="00713E83">
        <w:t xml:space="preserve"> </w:t>
      </w:r>
      <w:r w:rsidR="00BE36B0">
        <w:t xml:space="preserve">Answers to this question can also help us to understand how learners might engage differently involved in data modeling compared to other activities. In particular in outside-of-school time programs, understanding how learners engage in data modeling in settings suited to but not </w:t>
      </w:r>
      <w:r w:rsidR="00F53679">
        <w:t xml:space="preserve">explicitly </w:t>
      </w:r>
      <w:r w:rsidR="00BE36B0">
        <w:t xml:space="preserve">designed to support it </w:t>
      </w:r>
      <w:r w:rsidR="00FD16F7">
        <w:t xml:space="preserve">can help us to understand how data modeling may be experienced by learners encountering it for the first time.  </w:t>
      </w:r>
    </w:p>
    <w:p w14:paraId="37B01F18" w14:textId="3FF25094" w:rsidR="00271A5D" w:rsidRPr="00CB1466" w:rsidRDefault="00271A5D" w:rsidP="0002145C">
      <w:r>
        <w:t xml:space="preserve">Answers to the second of the two questions – how do learners’ characteristics and characteristics of activities impact how the aspects of </w:t>
      </w:r>
      <w:r w:rsidR="00713E83">
        <w:t xml:space="preserve">data modeling relate to learners’ engagement? – can help us to understand </w:t>
      </w:r>
      <w:r w:rsidR="001B3FE8">
        <w:t>why learners engage in different ways. Reasons for why learners engage in different ways can help us to</w:t>
      </w:r>
      <w:r w:rsidR="007C3882">
        <w:t xml:space="preserve"> </w:t>
      </w:r>
      <w:r w:rsidR="007C3882" w:rsidRPr="007C3882">
        <w:t xml:space="preserve">make informed recommendations to </w:t>
      </w:r>
      <w:r w:rsidR="007C3882">
        <w:t>teachers</w:t>
      </w:r>
      <w:r w:rsidR="007C3882" w:rsidRPr="007C3882">
        <w:t xml:space="preserve"> about how foster students’ </w:t>
      </w:r>
      <w:r w:rsidR="007410D2">
        <w:t xml:space="preserve">data analysis efforts. </w:t>
      </w:r>
      <w:r w:rsidR="0002145C">
        <w:t>K</w:t>
      </w:r>
      <w:r w:rsidR="009B23F8">
        <w:t>nowing about how learners’ perceptions of how challenging aspects of data modeling are and of their competence</w:t>
      </w:r>
      <w:r w:rsidR="0002145C">
        <w:t>, can help us to know when and why learners find aspects of data modeling more (or less) engaging. Additionally, examining what other characteristics of the activity could impact the relationship between data modeling and lear</w:t>
      </w:r>
      <w:r w:rsidR="00CB5BD2">
        <w:t xml:space="preserve">ners’ engagement can help us to discover particular teaching strategies, instructional practices, and combinations of aspects of data modeling associated </w:t>
      </w:r>
      <w:r w:rsidR="00CD4A15">
        <w:t xml:space="preserve">with engaging data modeling activities. </w:t>
      </w:r>
    </w:p>
    <w:p w14:paraId="02B78B11" w14:textId="274244B5" w:rsidR="003C6043" w:rsidRPr="00F92ED0" w:rsidRDefault="00AE2739" w:rsidP="00F92ED0">
      <w:pPr>
        <w:pStyle w:val="Heading1"/>
      </w:pPr>
      <w:bookmarkStart w:id="35" w:name="_Toc360128376"/>
      <w:r w:rsidRPr="00B47364">
        <w:t>Method</w:t>
      </w:r>
      <w:bookmarkStart w:id="36" w:name="_9wzp49wp1wz4" w:colFirst="0" w:colLast="0"/>
      <w:bookmarkEnd w:id="36"/>
      <w:bookmarkEnd w:id="35"/>
    </w:p>
    <w:p w14:paraId="49B6F0DD" w14:textId="2347BC36" w:rsidR="00A34E06" w:rsidRDefault="00AE2739" w:rsidP="00A34E06">
      <w:r w:rsidRPr="00B47364">
        <w:t xml:space="preserve">This is a </w:t>
      </w:r>
      <w:r w:rsidR="00B15420" w:rsidRPr="00B47364">
        <w:t xml:space="preserve">causal comparative </w:t>
      </w:r>
      <w:r w:rsidR="00BA5B5E" w:rsidRPr="00B47364">
        <w:t>study, in that explanations for differences in how learners engage are sought after their occurrence.</w:t>
      </w:r>
      <w:r w:rsidRPr="00B47364">
        <w:t xml:space="preserve"> </w:t>
      </w:r>
      <w:r w:rsidR="00BA5B5E" w:rsidRPr="00B47364">
        <w:t xml:space="preserve">This study uses data collected as part of a study of learners’ interest and engagement in outside-of-school time STEM programs. </w:t>
      </w:r>
      <w:r w:rsidR="00A34E06">
        <w:t xml:space="preserve">It makes use of an exploratory sequential design, in which qualitative data is analyzed to enrich quantitative findings (Guest, 2012; </w:t>
      </w:r>
      <w:r w:rsidR="00A34E06" w:rsidRPr="00B83A7E">
        <w:t>Johnson, Onwuegbuzie, &amp; Turner, 2009</w:t>
      </w:r>
      <w:r w:rsidR="00A34E06">
        <w:t>). In particular,</w:t>
      </w:r>
      <w:r w:rsidR="00203D2D">
        <w:t xml:space="preserve"> </w:t>
      </w:r>
      <w:r w:rsidR="00DF50C3">
        <w:t xml:space="preserve">while most of the </w:t>
      </w:r>
      <w:r w:rsidR="00DF50C3">
        <w:lastRenderedPageBreak/>
        <w:t xml:space="preserve">analyses </w:t>
      </w:r>
      <w:r w:rsidR="000C2A3B">
        <w:t>employ</w:t>
      </w:r>
      <w:r w:rsidR="00DF50C3">
        <w:t xml:space="preserve"> quantitative data and analyses, </w:t>
      </w:r>
      <w:r w:rsidR="00203D2D">
        <w:t xml:space="preserve">moments in which </w:t>
      </w:r>
      <w:r w:rsidR="00DF50C3">
        <w:t xml:space="preserve">engagement is even greater than that expected given the values of the other variables are selected and examined qualitatively, first through an inductive step and then through a confirmatory step involving a second rater. </w:t>
      </w:r>
    </w:p>
    <w:p w14:paraId="414694A1" w14:textId="0A4321E9" w:rsidR="00705A27" w:rsidRPr="00B47364" w:rsidRDefault="00BA5B5E" w:rsidP="00A34E06">
      <w:r w:rsidRPr="00B47364">
        <w:t xml:space="preserve">While programs have been video-recorded, the video have not been coded for aspects of data modeling, and the other measures from ESM and pre-survey data are to be constructed for this study. </w:t>
      </w:r>
    </w:p>
    <w:p w14:paraId="6C524C57" w14:textId="77777777" w:rsidR="002C3A2D" w:rsidRPr="00B47364" w:rsidRDefault="002C3A2D" w:rsidP="00900B11">
      <w:pPr>
        <w:pStyle w:val="Heading2"/>
      </w:pPr>
      <w:bookmarkStart w:id="37" w:name="_Toc360128377"/>
      <w:r w:rsidRPr="00B47364">
        <w:t>Participants</w:t>
      </w:r>
      <w:bookmarkEnd w:id="37"/>
    </w:p>
    <w:p w14:paraId="6D274A05" w14:textId="7970E9E6" w:rsidR="002C3A2D" w:rsidRPr="00B47364" w:rsidRDefault="002C3A2D" w:rsidP="000C6655">
      <w:r w:rsidRPr="00B47364">
        <w:t xml:space="preserve">Participants </w:t>
      </w:r>
      <w:r w:rsidR="004D0D4A" w:rsidRPr="00B47364">
        <w:t>will consist</w:t>
      </w:r>
      <w:r w:rsidRPr="00B47364">
        <w:t xml:space="preserve"> of </w:t>
      </w:r>
      <w:r w:rsidR="004D0D4A" w:rsidRPr="00B47364">
        <w:t xml:space="preserve">around </w:t>
      </w:r>
      <w:r w:rsidRPr="00B47364">
        <w:t>204 youth</w:t>
      </w:r>
      <w:r w:rsidR="00C463B3" w:rsidRPr="00B47364">
        <w:t xml:space="preserve">. </w:t>
      </w:r>
      <w:r w:rsidR="00A11F7D" w:rsidRPr="00B47364">
        <w:t>Students in these programs</w:t>
      </w:r>
      <w:r w:rsidR="004D0D4A" w:rsidRPr="00B47364">
        <w:t xml:space="preserve"> </w:t>
      </w:r>
      <w:r w:rsidR="00A11F7D" w:rsidRPr="00B47364">
        <w:t>are from diverse racial and ethnic backgrounds. Most participants w</w:t>
      </w:r>
      <w:r w:rsidR="004D0D4A" w:rsidRPr="00B47364">
        <w:t xml:space="preserve">ill be around 13 years old. </w:t>
      </w:r>
      <w:r w:rsidR="00027783">
        <w:t>The demographic characteristics of learners are presented in Table 1.</w:t>
      </w:r>
    </w:p>
    <w:p w14:paraId="489BB0FA" w14:textId="559F3F81" w:rsidR="000A0EC8" w:rsidRPr="00B47364" w:rsidRDefault="00027783" w:rsidP="00241D9C">
      <w:pPr>
        <w:ind w:firstLine="0"/>
      </w:pPr>
      <w:r>
        <w:t>Table 1</w:t>
      </w:r>
      <w:r w:rsidR="000A0EC8" w:rsidRPr="00B47364">
        <w:t>.</w:t>
      </w:r>
    </w:p>
    <w:p w14:paraId="17E14BFA" w14:textId="5E8B0701" w:rsidR="000A0EC8" w:rsidRPr="00B47364" w:rsidRDefault="000A0EC8" w:rsidP="00241D9C">
      <w:pPr>
        <w:ind w:firstLine="0"/>
      </w:pPr>
      <w:r w:rsidRPr="00B47364">
        <w:t xml:space="preserve">Demographic characteristics of </w:t>
      </w:r>
      <w:r w:rsidR="00027783">
        <w:t>learners.</w:t>
      </w:r>
    </w:p>
    <w:tbl>
      <w:tblPr>
        <w:tblStyle w:val="TableGrid"/>
        <w:tblW w:w="0" w:type="auto"/>
        <w:tblLook w:val="04A0" w:firstRow="1" w:lastRow="0" w:firstColumn="1" w:lastColumn="0" w:noHBand="0" w:noVBand="1"/>
      </w:tblPr>
      <w:tblGrid>
        <w:gridCol w:w="2808"/>
        <w:gridCol w:w="2160"/>
      </w:tblGrid>
      <w:tr w:rsidR="00927D90" w:rsidRPr="00B47364" w14:paraId="4D0ADB4A" w14:textId="77777777" w:rsidTr="00D20936">
        <w:tc>
          <w:tcPr>
            <w:tcW w:w="2808" w:type="dxa"/>
            <w:tcBorders>
              <w:top w:val="single" w:sz="4" w:space="0" w:color="auto"/>
              <w:left w:val="nil"/>
              <w:bottom w:val="single" w:sz="4" w:space="0" w:color="auto"/>
              <w:right w:val="nil"/>
            </w:tcBorders>
            <w:vAlign w:val="bottom"/>
          </w:tcPr>
          <w:p w14:paraId="30541B39" w14:textId="02E9A23E" w:rsidR="00927D90" w:rsidRPr="00B47364" w:rsidRDefault="00927D90" w:rsidP="00D20936">
            <w:pPr>
              <w:spacing w:line="240" w:lineRule="auto"/>
              <w:ind w:firstLine="0"/>
              <w:jc w:val="center"/>
            </w:pPr>
            <w:r w:rsidRPr="00B47364">
              <w:t>Students (</w:t>
            </w:r>
            <w:r w:rsidRPr="00B47364">
              <w:rPr>
                <w:i/>
              </w:rPr>
              <w:t xml:space="preserve">N </w:t>
            </w:r>
            <w:r w:rsidRPr="00B47364">
              <w:t>= 204)</w:t>
            </w:r>
          </w:p>
        </w:tc>
        <w:tc>
          <w:tcPr>
            <w:tcW w:w="2160" w:type="dxa"/>
            <w:tcBorders>
              <w:top w:val="single" w:sz="4" w:space="0" w:color="auto"/>
              <w:left w:val="nil"/>
              <w:bottom w:val="single" w:sz="4" w:space="0" w:color="auto"/>
              <w:right w:val="nil"/>
            </w:tcBorders>
          </w:tcPr>
          <w:p w14:paraId="25A52F0D" w14:textId="77777777" w:rsidR="00927D90" w:rsidRPr="00B47364" w:rsidRDefault="00927D90" w:rsidP="00BD20B8">
            <w:pPr>
              <w:spacing w:line="240" w:lineRule="auto"/>
            </w:pPr>
            <w:r w:rsidRPr="00B47364">
              <w:t>% Students</w:t>
            </w:r>
          </w:p>
        </w:tc>
      </w:tr>
      <w:tr w:rsidR="00927D90" w:rsidRPr="00B47364" w14:paraId="1DBE3DDB" w14:textId="77777777" w:rsidTr="00D20936">
        <w:tc>
          <w:tcPr>
            <w:tcW w:w="2808" w:type="dxa"/>
            <w:tcBorders>
              <w:top w:val="single" w:sz="4" w:space="0" w:color="auto"/>
              <w:left w:val="nil"/>
              <w:bottom w:val="nil"/>
              <w:right w:val="nil"/>
            </w:tcBorders>
            <w:vAlign w:val="bottom"/>
          </w:tcPr>
          <w:p w14:paraId="348B905B" w14:textId="77777777" w:rsidR="00927D90" w:rsidRPr="00B47364" w:rsidRDefault="00927D90" w:rsidP="00D20936">
            <w:pPr>
              <w:spacing w:line="240" w:lineRule="auto"/>
              <w:ind w:firstLine="0"/>
              <w:jc w:val="center"/>
            </w:pPr>
          </w:p>
        </w:tc>
        <w:tc>
          <w:tcPr>
            <w:tcW w:w="2160" w:type="dxa"/>
            <w:tcBorders>
              <w:top w:val="single" w:sz="4" w:space="0" w:color="auto"/>
              <w:left w:val="nil"/>
              <w:bottom w:val="nil"/>
              <w:right w:val="nil"/>
            </w:tcBorders>
          </w:tcPr>
          <w:p w14:paraId="692DD12B" w14:textId="77777777" w:rsidR="00927D90" w:rsidRPr="00B47364" w:rsidRDefault="00927D90" w:rsidP="00BD20B8">
            <w:pPr>
              <w:spacing w:line="240" w:lineRule="auto"/>
            </w:pPr>
          </w:p>
        </w:tc>
      </w:tr>
      <w:tr w:rsidR="00927D90" w:rsidRPr="00B47364" w14:paraId="05B91482" w14:textId="77777777" w:rsidTr="00D20936">
        <w:tc>
          <w:tcPr>
            <w:tcW w:w="2808" w:type="dxa"/>
            <w:tcBorders>
              <w:top w:val="nil"/>
              <w:left w:val="nil"/>
              <w:bottom w:val="nil"/>
              <w:right w:val="nil"/>
            </w:tcBorders>
            <w:vAlign w:val="bottom"/>
          </w:tcPr>
          <w:p w14:paraId="2657CF3B" w14:textId="77777777" w:rsidR="00927D90" w:rsidRPr="00B47364" w:rsidRDefault="00927D90" w:rsidP="00D20936">
            <w:pPr>
              <w:spacing w:line="240" w:lineRule="auto"/>
              <w:ind w:firstLine="0"/>
              <w:jc w:val="center"/>
            </w:pPr>
            <w:r w:rsidRPr="00B47364">
              <w:t>Sex</w:t>
            </w:r>
          </w:p>
        </w:tc>
        <w:tc>
          <w:tcPr>
            <w:tcW w:w="2160" w:type="dxa"/>
            <w:tcBorders>
              <w:top w:val="nil"/>
              <w:left w:val="nil"/>
              <w:bottom w:val="nil"/>
              <w:right w:val="nil"/>
            </w:tcBorders>
          </w:tcPr>
          <w:p w14:paraId="11B5C7A7" w14:textId="77777777" w:rsidR="00927D90" w:rsidRPr="00B47364" w:rsidRDefault="00927D90" w:rsidP="00BD20B8">
            <w:pPr>
              <w:spacing w:line="240" w:lineRule="auto"/>
            </w:pPr>
          </w:p>
        </w:tc>
      </w:tr>
      <w:tr w:rsidR="00927D90" w:rsidRPr="00B47364" w14:paraId="1C6A76E4" w14:textId="77777777" w:rsidTr="00D20936">
        <w:tc>
          <w:tcPr>
            <w:tcW w:w="2808" w:type="dxa"/>
            <w:tcBorders>
              <w:top w:val="nil"/>
              <w:left w:val="nil"/>
              <w:bottom w:val="nil"/>
              <w:right w:val="nil"/>
            </w:tcBorders>
            <w:vAlign w:val="bottom"/>
          </w:tcPr>
          <w:p w14:paraId="2854739A" w14:textId="77777777" w:rsidR="00927D90" w:rsidRPr="00B47364" w:rsidRDefault="00927D90" w:rsidP="00D20936">
            <w:pPr>
              <w:spacing w:line="240" w:lineRule="auto"/>
              <w:ind w:firstLine="0"/>
              <w:jc w:val="center"/>
            </w:pPr>
            <w:r w:rsidRPr="00B47364">
              <w:t>Male</w:t>
            </w:r>
          </w:p>
        </w:tc>
        <w:tc>
          <w:tcPr>
            <w:tcW w:w="2160" w:type="dxa"/>
            <w:tcBorders>
              <w:top w:val="nil"/>
              <w:left w:val="nil"/>
              <w:bottom w:val="nil"/>
              <w:right w:val="nil"/>
            </w:tcBorders>
          </w:tcPr>
          <w:p w14:paraId="4AE3B383" w14:textId="77777777" w:rsidR="00927D90" w:rsidRPr="00B47364" w:rsidRDefault="00927D90" w:rsidP="00BD20B8">
            <w:pPr>
              <w:spacing w:line="240" w:lineRule="auto"/>
            </w:pPr>
            <w:r w:rsidRPr="00B47364">
              <w:t>50%</w:t>
            </w:r>
          </w:p>
        </w:tc>
      </w:tr>
      <w:tr w:rsidR="00927D90" w:rsidRPr="00B47364" w14:paraId="46E97886" w14:textId="77777777" w:rsidTr="00D20936">
        <w:tc>
          <w:tcPr>
            <w:tcW w:w="2808" w:type="dxa"/>
            <w:tcBorders>
              <w:top w:val="nil"/>
              <w:left w:val="nil"/>
              <w:bottom w:val="nil"/>
              <w:right w:val="nil"/>
            </w:tcBorders>
            <w:vAlign w:val="bottom"/>
          </w:tcPr>
          <w:p w14:paraId="3B5FDB8D" w14:textId="77777777" w:rsidR="00927D90" w:rsidRPr="00B47364" w:rsidRDefault="00927D90" w:rsidP="00D20936">
            <w:pPr>
              <w:spacing w:line="240" w:lineRule="auto"/>
              <w:ind w:firstLine="0"/>
              <w:jc w:val="center"/>
            </w:pPr>
            <w:r w:rsidRPr="00B47364">
              <w:t>Female</w:t>
            </w:r>
          </w:p>
        </w:tc>
        <w:tc>
          <w:tcPr>
            <w:tcW w:w="2160" w:type="dxa"/>
            <w:tcBorders>
              <w:top w:val="nil"/>
              <w:left w:val="nil"/>
              <w:bottom w:val="nil"/>
              <w:right w:val="nil"/>
            </w:tcBorders>
          </w:tcPr>
          <w:p w14:paraId="67767814" w14:textId="77777777" w:rsidR="00927D90" w:rsidRPr="00B47364" w:rsidRDefault="00927D90" w:rsidP="00BD20B8">
            <w:pPr>
              <w:spacing w:line="240" w:lineRule="auto"/>
            </w:pPr>
            <w:r w:rsidRPr="00B47364">
              <w:t>50%</w:t>
            </w:r>
          </w:p>
        </w:tc>
      </w:tr>
      <w:tr w:rsidR="00927D90" w:rsidRPr="00B47364" w14:paraId="5CDD8D33" w14:textId="77777777" w:rsidTr="00D20936">
        <w:tc>
          <w:tcPr>
            <w:tcW w:w="2808" w:type="dxa"/>
            <w:tcBorders>
              <w:top w:val="nil"/>
              <w:left w:val="nil"/>
              <w:bottom w:val="nil"/>
              <w:right w:val="nil"/>
            </w:tcBorders>
            <w:vAlign w:val="bottom"/>
          </w:tcPr>
          <w:p w14:paraId="05C17DAE" w14:textId="77777777" w:rsidR="00927D90" w:rsidRPr="00B47364" w:rsidRDefault="00927D90" w:rsidP="00D20936">
            <w:pPr>
              <w:spacing w:line="240" w:lineRule="auto"/>
              <w:ind w:firstLine="0"/>
              <w:jc w:val="center"/>
            </w:pPr>
          </w:p>
        </w:tc>
        <w:tc>
          <w:tcPr>
            <w:tcW w:w="2160" w:type="dxa"/>
            <w:tcBorders>
              <w:top w:val="nil"/>
              <w:left w:val="nil"/>
              <w:bottom w:val="nil"/>
              <w:right w:val="nil"/>
            </w:tcBorders>
          </w:tcPr>
          <w:p w14:paraId="6AFF3D3F" w14:textId="77777777" w:rsidR="00927D90" w:rsidRPr="00B47364" w:rsidRDefault="00927D90" w:rsidP="00BD20B8">
            <w:pPr>
              <w:spacing w:line="240" w:lineRule="auto"/>
            </w:pPr>
          </w:p>
        </w:tc>
      </w:tr>
      <w:tr w:rsidR="00927D90" w:rsidRPr="00B47364" w14:paraId="12D8BD11" w14:textId="77777777" w:rsidTr="00D20936">
        <w:tc>
          <w:tcPr>
            <w:tcW w:w="2808" w:type="dxa"/>
            <w:tcBorders>
              <w:top w:val="nil"/>
              <w:left w:val="nil"/>
              <w:bottom w:val="nil"/>
              <w:right w:val="nil"/>
            </w:tcBorders>
            <w:vAlign w:val="bottom"/>
          </w:tcPr>
          <w:p w14:paraId="3A7ECC59" w14:textId="77777777" w:rsidR="00927D90" w:rsidRPr="00B47364" w:rsidRDefault="00927D90" w:rsidP="00D20936">
            <w:pPr>
              <w:spacing w:line="240" w:lineRule="auto"/>
              <w:ind w:firstLine="0"/>
              <w:jc w:val="center"/>
            </w:pPr>
            <w:r w:rsidRPr="00B47364">
              <w:t>Race/Ethnicity</w:t>
            </w:r>
          </w:p>
        </w:tc>
        <w:tc>
          <w:tcPr>
            <w:tcW w:w="2160" w:type="dxa"/>
            <w:tcBorders>
              <w:top w:val="nil"/>
              <w:left w:val="nil"/>
              <w:bottom w:val="nil"/>
              <w:right w:val="nil"/>
            </w:tcBorders>
          </w:tcPr>
          <w:p w14:paraId="2D723E9C" w14:textId="77777777" w:rsidR="00927D90" w:rsidRPr="00B47364" w:rsidRDefault="00927D90" w:rsidP="00BD20B8">
            <w:pPr>
              <w:spacing w:line="240" w:lineRule="auto"/>
            </w:pPr>
          </w:p>
        </w:tc>
      </w:tr>
      <w:tr w:rsidR="00927D90" w:rsidRPr="00B47364" w14:paraId="4311ECD5" w14:textId="77777777" w:rsidTr="00D20936">
        <w:tc>
          <w:tcPr>
            <w:tcW w:w="2808" w:type="dxa"/>
            <w:tcBorders>
              <w:top w:val="nil"/>
              <w:left w:val="nil"/>
              <w:bottom w:val="nil"/>
              <w:right w:val="nil"/>
            </w:tcBorders>
            <w:vAlign w:val="bottom"/>
          </w:tcPr>
          <w:p w14:paraId="1FD9F937" w14:textId="77777777" w:rsidR="00927D90" w:rsidRPr="00B47364" w:rsidRDefault="00927D90" w:rsidP="00D20936">
            <w:pPr>
              <w:spacing w:line="240" w:lineRule="auto"/>
              <w:ind w:firstLine="0"/>
              <w:jc w:val="center"/>
            </w:pPr>
            <w:r w:rsidRPr="00B47364">
              <w:t>Hispanic</w:t>
            </w:r>
          </w:p>
        </w:tc>
        <w:tc>
          <w:tcPr>
            <w:tcW w:w="2160" w:type="dxa"/>
            <w:tcBorders>
              <w:top w:val="nil"/>
              <w:left w:val="nil"/>
              <w:bottom w:val="nil"/>
              <w:right w:val="nil"/>
            </w:tcBorders>
          </w:tcPr>
          <w:p w14:paraId="083A63C3" w14:textId="77777777" w:rsidR="00927D90" w:rsidRPr="00B47364" w:rsidRDefault="00927D90" w:rsidP="00BD20B8">
            <w:pPr>
              <w:spacing w:line="240" w:lineRule="auto"/>
            </w:pPr>
            <w:r w:rsidRPr="00B47364">
              <w:t>48%</w:t>
            </w:r>
          </w:p>
        </w:tc>
      </w:tr>
      <w:tr w:rsidR="00927D90" w:rsidRPr="00B47364" w14:paraId="69BCBDEE" w14:textId="77777777" w:rsidTr="00D20936">
        <w:tc>
          <w:tcPr>
            <w:tcW w:w="2808" w:type="dxa"/>
            <w:tcBorders>
              <w:top w:val="nil"/>
              <w:left w:val="nil"/>
              <w:bottom w:val="nil"/>
              <w:right w:val="nil"/>
            </w:tcBorders>
            <w:vAlign w:val="bottom"/>
          </w:tcPr>
          <w:p w14:paraId="21B77BAD" w14:textId="77777777" w:rsidR="00927D90" w:rsidRPr="00B47364" w:rsidRDefault="00927D90" w:rsidP="00D20936">
            <w:pPr>
              <w:spacing w:line="240" w:lineRule="auto"/>
              <w:ind w:firstLine="0"/>
              <w:jc w:val="center"/>
            </w:pPr>
            <w:r w:rsidRPr="00B47364">
              <w:t>White</w:t>
            </w:r>
          </w:p>
        </w:tc>
        <w:tc>
          <w:tcPr>
            <w:tcW w:w="2160" w:type="dxa"/>
            <w:tcBorders>
              <w:top w:val="nil"/>
              <w:left w:val="nil"/>
              <w:bottom w:val="nil"/>
              <w:right w:val="nil"/>
            </w:tcBorders>
          </w:tcPr>
          <w:p w14:paraId="17105C97" w14:textId="77777777" w:rsidR="00927D90" w:rsidRPr="00B47364" w:rsidRDefault="00927D90" w:rsidP="00BD20B8">
            <w:pPr>
              <w:spacing w:line="240" w:lineRule="auto"/>
            </w:pPr>
            <w:r w:rsidRPr="00B47364">
              <w:t>6%</w:t>
            </w:r>
          </w:p>
        </w:tc>
      </w:tr>
      <w:tr w:rsidR="00927D90" w:rsidRPr="00B47364" w14:paraId="75A45EC5" w14:textId="77777777" w:rsidTr="00D20936">
        <w:tc>
          <w:tcPr>
            <w:tcW w:w="2808" w:type="dxa"/>
            <w:tcBorders>
              <w:top w:val="nil"/>
              <w:left w:val="nil"/>
              <w:bottom w:val="nil"/>
              <w:right w:val="nil"/>
            </w:tcBorders>
            <w:vAlign w:val="bottom"/>
          </w:tcPr>
          <w:p w14:paraId="08CF52B1" w14:textId="77777777" w:rsidR="00927D90" w:rsidRPr="00B47364" w:rsidRDefault="00927D90" w:rsidP="00D20936">
            <w:pPr>
              <w:spacing w:line="240" w:lineRule="auto"/>
              <w:ind w:firstLine="0"/>
              <w:jc w:val="center"/>
            </w:pPr>
            <w:r w:rsidRPr="00B47364">
              <w:t>Black</w:t>
            </w:r>
          </w:p>
        </w:tc>
        <w:tc>
          <w:tcPr>
            <w:tcW w:w="2160" w:type="dxa"/>
            <w:tcBorders>
              <w:top w:val="nil"/>
              <w:left w:val="nil"/>
              <w:bottom w:val="nil"/>
              <w:right w:val="nil"/>
            </w:tcBorders>
          </w:tcPr>
          <w:p w14:paraId="14A4141D" w14:textId="77777777" w:rsidR="00927D90" w:rsidRPr="00B47364" w:rsidRDefault="00927D90" w:rsidP="00BD20B8">
            <w:pPr>
              <w:spacing w:line="240" w:lineRule="auto"/>
            </w:pPr>
            <w:r w:rsidRPr="00B47364">
              <w:t>36%</w:t>
            </w:r>
          </w:p>
        </w:tc>
      </w:tr>
      <w:tr w:rsidR="00927D90" w:rsidRPr="00B47364" w14:paraId="211ABB7A" w14:textId="77777777" w:rsidTr="00D20936">
        <w:tc>
          <w:tcPr>
            <w:tcW w:w="2808" w:type="dxa"/>
            <w:tcBorders>
              <w:top w:val="nil"/>
              <w:left w:val="nil"/>
              <w:bottom w:val="nil"/>
              <w:right w:val="nil"/>
            </w:tcBorders>
            <w:vAlign w:val="bottom"/>
          </w:tcPr>
          <w:p w14:paraId="3DD49B49" w14:textId="77777777" w:rsidR="00927D90" w:rsidRPr="00B47364" w:rsidRDefault="00927D90" w:rsidP="00D20936">
            <w:pPr>
              <w:spacing w:line="240" w:lineRule="auto"/>
              <w:ind w:firstLine="0"/>
              <w:jc w:val="center"/>
            </w:pPr>
            <w:r w:rsidRPr="00B47364">
              <w:t>Multi Racial</w:t>
            </w:r>
          </w:p>
        </w:tc>
        <w:tc>
          <w:tcPr>
            <w:tcW w:w="2160" w:type="dxa"/>
            <w:tcBorders>
              <w:top w:val="nil"/>
              <w:left w:val="nil"/>
              <w:bottom w:val="nil"/>
              <w:right w:val="nil"/>
            </w:tcBorders>
          </w:tcPr>
          <w:p w14:paraId="205612C4" w14:textId="77777777" w:rsidR="00927D90" w:rsidRPr="00B47364" w:rsidRDefault="00927D90" w:rsidP="00BD20B8">
            <w:pPr>
              <w:spacing w:line="240" w:lineRule="auto"/>
            </w:pPr>
            <w:r w:rsidRPr="00B47364">
              <w:t>3%</w:t>
            </w:r>
          </w:p>
        </w:tc>
      </w:tr>
      <w:tr w:rsidR="00927D90" w:rsidRPr="00B47364" w14:paraId="5D08FE56" w14:textId="77777777" w:rsidTr="00D20936">
        <w:tc>
          <w:tcPr>
            <w:tcW w:w="2808" w:type="dxa"/>
            <w:tcBorders>
              <w:top w:val="nil"/>
              <w:left w:val="nil"/>
              <w:bottom w:val="nil"/>
              <w:right w:val="nil"/>
            </w:tcBorders>
            <w:vAlign w:val="bottom"/>
          </w:tcPr>
          <w:p w14:paraId="1996FBBC" w14:textId="77777777" w:rsidR="00927D90" w:rsidRPr="00B47364" w:rsidRDefault="00927D90" w:rsidP="00D20936">
            <w:pPr>
              <w:spacing w:line="240" w:lineRule="auto"/>
              <w:ind w:firstLine="0"/>
              <w:jc w:val="center"/>
            </w:pPr>
            <w:r w:rsidRPr="00B47364">
              <w:t>Asian/Pacific Islander</w:t>
            </w:r>
          </w:p>
        </w:tc>
        <w:tc>
          <w:tcPr>
            <w:tcW w:w="2160" w:type="dxa"/>
            <w:tcBorders>
              <w:top w:val="nil"/>
              <w:left w:val="nil"/>
              <w:bottom w:val="nil"/>
              <w:right w:val="nil"/>
            </w:tcBorders>
          </w:tcPr>
          <w:p w14:paraId="5044088E" w14:textId="77777777" w:rsidR="00927D90" w:rsidRPr="00B47364" w:rsidRDefault="00927D90" w:rsidP="00BD20B8">
            <w:pPr>
              <w:spacing w:line="240" w:lineRule="auto"/>
            </w:pPr>
            <w:r w:rsidRPr="00B47364">
              <w:t>7%</w:t>
            </w:r>
          </w:p>
        </w:tc>
      </w:tr>
      <w:tr w:rsidR="00927D90" w:rsidRPr="00B47364" w14:paraId="2F7034B9" w14:textId="77777777" w:rsidTr="00D20936">
        <w:tc>
          <w:tcPr>
            <w:tcW w:w="2808" w:type="dxa"/>
            <w:tcBorders>
              <w:top w:val="nil"/>
              <w:left w:val="nil"/>
              <w:bottom w:val="nil"/>
              <w:right w:val="nil"/>
            </w:tcBorders>
            <w:vAlign w:val="bottom"/>
          </w:tcPr>
          <w:p w14:paraId="3D11FF69" w14:textId="77777777" w:rsidR="00927D90" w:rsidRPr="00B47364" w:rsidRDefault="00927D90" w:rsidP="00D20936">
            <w:pPr>
              <w:spacing w:line="240" w:lineRule="auto"/>
              <w:ind w:firstLine="0"/>
              <w:jc w:val="center"/>
            </w:pPr>
          </w:p>
        </w:tc>
        <w:tc>
          <w:tcPr>
            <w:tcW w:w="2160" w:type="dxa"/>
            <w:tcBorders>
              <w:top w:val="nil"/>
              <w:left w:val="nil"/>
              <w:bottom w:val="nil"/>
              <w:right w:val="nil"/>
            </w:tcBorders>
          </w:tcPr>
          <w:p w14:paraId="768034A2" w14:textId="77777777" w:rsidR="00927D90" w:rsidRPr="00B47364" w:rsidRDefault="00927D90" w:rsidP="00BD20B8">
            <w:pPr>
              <w:spacing w:line="240" w:lineRule="auto"/>
            </w:pPr>
          </w:p>
        </w:tc>
      </w:tr>
      <w:tr w:rsidR="00927D90" w:rsidRPr="00B47364" w14:paraId="32FF6D2E" w14:textId="77777777" w:rsidTr="00D20936">
        <w:tc>
          <w:tcPr>
            <w:tcW w:w="2808" w:type="dxa"/>
            <w:tcBorders>
              <w:top w:val="nil"/>
              <w:left w:val="nil"/>
              <w:bottom w:val="nil"/>
              <w:right w:val="nil"/>
            </w:tcBorders>
            <w:vAlign w:val="bottom"/>
          </w:tcPr>
          <w:p w14:paraId="7EA35912" w14:textId="0F9AD69D" w:rsidR="00927D90" w:rsidRPr="00B47364" w:rsidRDefault="00927D90" w:rsidP="00D20936">
            <w:pPr>
              <w:spacing w:line="240" w:lineRule="auto"/>
              <w:ind w:firstLine="0"/>
              <w:jc w:val="center"/>
            </w:pPr>
            <w:r w:rsidRPr="00B47364">
              <w:t>Parent Education (N</w:t>
            </w:r>
            <w:r w:rsidR="00515557" w:rsidRPr="00B47364">
              <w:t xml:space="preserve"> </w:t>
            </w:r>
            <w:r w:rsidRPr="00B47364">
              <w:t>=</w:t>
            </w:r>
            <w:r w:rsidR="00515557" w:rsidRPr="00B47364">
              <w:t xml:space="preserve"> </w:t>
            </w:r>
            <w:r w:rsidRPr="00B47364">
              <w:t>171)</w:t>
            </w:r>
          </w:p>
        </w:tc>
        <w:tc>
          <w:tcPr>
            <w:tcW w:w="2160" w:type="dxa"/>
            <w:tcBorders>
              <w:top w:val="nil"/>
              <w:left w:val="nil"/>
              <w:bottom w:val="nil"/>
              <w:right w:val="nil"/>
            </w:tcBorders>
          </w:tcPr>
          <w:p w14:paraId="5B9D0CC3" w14:textId="77777777" w:rsidR="00927D90" w:rsidRPr="00B47364" w:rsidRDefault="00927D90" w:rsidP="00BD20B8">
            <w:pPr>
              <w:spacing w:line="240" w:lineRule="auto"/>
            </w:pPr>
          </w:p>
        </w:tc>
      </w:tr>
      <w:tr w:rsidR="00927D90" w:rsidRPr="00B47364" w14:paraId="031610F3" w14:textId="77777777" w:rsidTr="00D20936">
        <w:tc>
          <w:tcPr>
            <w:tcW w:w="2808" w:type="dxa"/>
            <w:tcBorders>
              <w:top w:val="nil"/>
              <w:left w:val="nil"/>
              <w:bottom w:val="nil"/>
              <w:right w:val="nil"/>
            </w:tcBorders>
            <w:vAlign w:val="bottom"/>
          </w:tcPr>
          <w:p w14:paraId="0C0C5D79" w14:textId="77777777" w:rsidR="00927D90" w:rsidRPr="00B47364" w:rsidRDefault="00927D90" w:rsidP="00D20936">
            <w:pPr>
              <w:spacing w:line="240" w:lineRule="auto"/>
              <w:ind w:firstLine="0"/>
              <w:jc w:val="center"/>
            </w:pPr>
            <w:r w:rsidRPr="00B47364">
              <w:t>High School or Below</w:t>
            </w:r>
          </w:p>
        </w:tc>
        <w:tc>
          <w:tcPr>
            <w:tcW w:w="2160" w:type="dxa"/>
            <w:tcBorders>
              <w:top w:val="nil"/>
              <w:left w:val="nil"/>
              <w:bottom w:val="nil"/>
              <w:right w:val="nil"/>
            </w:tcBorders>
          </w:tcPr>
          <w:p w14:paraId="516AA3AD" w14:textId="77777777" w:rsidR="00927D90" w:rsidRPr="00B47364" w:rsidRDefault="00927D90" w:rsidP="00BD20B8">
            <w:pPr>
              <w:spacing w:line="240" w:lineRule="auto"/>
            </w:pPr>
            <w:r w:rsidRPr="00B47364">
              <w:t>79%</w:t>
            </w:r>
          </w:p>
        </w:tc>
      </w:tr>
      <w:tr w:rsidR="00927D90" w:rsidRPr="00B47364" w14:paraId="3B794B25" w14:textId="77777777" w:rsidTr="00D20936">
        <w:tc>
          <w:tcPr>
            <w:tcW w:w="2808" w:type="dxa"/>
            <w:tcBorders>
              <w:top w:val="nil"/>
              <w:left w:val="nil"/>
              <w:bottom w:val="single" w:sz="4" w:space="0" w:color="auto"/>
              <w:right w:val="nil"/>
            </w:tcBorders>
            <w:vAlign w:val="bottom"/>
          </w:tcPr>
          <w:p w14:paraId="0094D960" w14:textId="77777777" w:rsidR="00927D90" w:rsidRPr="00B47364" w:rsidRDefault="00927D90" w:rsidP="00D20936">
            <w:pPr>
              <w:spacing w:line="240" w:lineRule="auto"/>
              <w:ind w:firstLine="0"/>
              <w:jc w:val="center"/>
            </w:pPr>
            <w:r w:rsidRPr="00B47364">
              <w:t>Graduated from College (B.A. or B.S.)</w:t>
            </w:r>
          </w:p>
        </w:tc>
        <w:tc>
          <w:tcPr>
            <w:tcW w:w="2160" w:type="dxa"/>
            <w:tcBorders>
              <w:top w:val="nil"/>
              <w:left w:val="nil"/>
              <w:bottom w:val="single" w:sz="4" w:space="0" w:color="auto"/>
              <w:right w:val="nil"/>
            </w:tcBorders>
          </w:tcPr>
          <w:p w14:paraId="6963F9F6" w14:textId="77777777" w:rsidR="00927D90" w:rsidRPr="00B47364" w:rsidRDefault="00927D90" w:rsidP="00BD20B8">
            <w:pPr>
              <w:spacing w:line="240" w:lineRule="auto"/>
            </w:pPr>
            <w:r w:rsidRPr="00B47364">
              <w:t>21%</w:t>
            </w:r>
          </w:p>
        </w:tc>
      </w:tr>
    </w:tbl>
    <w:p w14:paraId="2382CBAC" w14:textId="77777777" w:rsidR="002955CB" w:rsidRDefault="002955CB" w:rsidP="00EB50FA">
      <w:pPr>
        <w:pStyle w:val="Heading2"/>
        <w:rPr>
          <w:rFonts w:eastAsia="Arial" w:cs="Arial"/>
          <w:b w:val="0"/>
          <w:szCs w:val="22"/>
        </w:rPr>
      </w:pPr>
      <w:bookmarkStart w:id="38" w:name="_5cr038xx1z59" w:colFirst="0" w:colLast="0"/>
      <w:bookmarkEnd w:id="38"/>
    </w:p>
    <w:p w14:paraId="4BC0B1F7" w14:textId="77777777" w:rsidR="00705A27" w:rsidRPr="00B47364" w:rsidRDefault="00AE2739" w:rsidP="00EB50FA">
      <w:pPr>
        <w:pStyle w:val="Heading2"/>
      </w:pPr>
      <w:bookmarkStart w:id="39" w:name="_Toc360128378"/>
      <w:r w:rsidRPr="00B47364">
        <w:t>Context</w:t>
      </w:r>
      <w:bookmarkEnd w:id="39"/>
      <w:r w:rsidRPr="00B47364">
        <w:tab/>
      </w:r>
    </w:p>
    <w:p w14:paraId="4EADE38A" w14:textId="4CAAE6AF" w:rsidR="006C281B" w:rsidRPr="00B47364" w:rsidRDefault="00B42BE4" w:rsidP="000C6655">
      <w:r w:rsidRPr="00B47364">
        <w:t>The setting for this d</w:t>
      </w:r>
      <w:r w:rsidR="000A1374" w:rsidRPr="00B47364">
        <w:t>escriptive, exploratory study will be</w:t>
      </w:r>
      <w:r w:rsidRPr="00B47364">
        <w:t xml:space="preserve"> nine out-of-school STEM programs</w:t>
      </w:r>
      <w:r w:rsidR="006C281B" w:rsidRPr="00B47364">
        <w:t xml:space="preserve"> </w:t>
      </w:r>
      <w:r w:rsidR="009A5ED9" w:rsidRPr="00B47364">
        <w:t>designed around best practices</w:t>
      </w:r>
      <w:r w:rsidRPr="00B47364">
        <w:t xml:space="preserve"> in urban areas in the Northeast United</w:t>
      </w:r>
      <w:r w:rsidR="002E0EC4" w:rsidRPr="00B47364">
        <w:t xml:space="preserve"> States in summer, 2015.</w:t>
      </w:r>
      <w:r w:rsidR="00DF6757" w:rsidRPr="00B47364">
        <w:t xml:space="preserve"> </w:t>
      </w:r>
      <w:r w:rsidR="00A527D4">
        <w:t>These are described in Table 2</w:t>
      </w:r>
      <w:r w:rsidR="006C281B" w:rsidRPr="00B47364">
        <w:t>.</w:t>
      </w:r>
      <w:r w:rsidR="00764BFE">
        <w:t xml:space="preserve"> </w:t>
      </w:r>
      <w:r w:rsidR="00764BFE" w:rsidRPr="005C3BFF">
        <w:rPr>
          <w:highlight w:val="magenta"/>
        </w:rPr>
        <w:t>Program names will be changed to</w:t>
      </w:r>
      <w:r w:rsidR="00C509E9" w:rsidRPr="005C3BFF">
        <w:rPr>
          <w:highlight w:val="magenta"/>
        </w:rPr>
        <w:t xml:space="preserve"> pseudonyms.</w:t>
      </w:r>
      <w:r w:rsidR="00C509E9" w:rsidRPr="00B47364">
        <w:t xml:space="preserve"> </w:t>
      </w:r>
    </w:p>
    <w:p w14:paraId="2624B7F0" w14:textId="56D92EB7" w:rsidR="003237BA" w:rsidRDefault="00A527D4" w:rsidP="003237BA">
      <w:pPr>
        <w:ind w:firstLine="0"/>
      </w:pPr>
      <w:r>
        <w:t>Table 2</w:t>
      </w:r>
      <w:r w:rsidR="005834BF" w:rsidRPr="00B47364">
        <w:t xml:space="preserve">. </w:t>
      </w:r>
    </w:p>
    <w:p w14:paraId="75D01962" w14:textId="3A5AAF7F" w:rsidR="006C281B" w:rsidRPr="00B47364" w:rsidRDefault="005834BF" w:rsidP="003237BA">
      <w:pPr>
        <w:ind w:firstLine="0"/>
      </w:pPr>
      <w:r w:rsidRPr="00B47364">
        <w:t xml:space="preserve">Program </w:t>
      </w:r>
      <w:r w:rsidR="00840A92">
        <w:t xml:space="preserve">names and </w:t>
      </w:r>
      <w:r w:rsidRPr="00B47364">
        <w:t>descriptions.</w:t>
      </w:r>
    </w:p>
    <w:tbl>
      <w:tblPr>
        <w:tblStyle w:val="LightShading"/>
        <w:tblW w:w="0" w:type="auto"/>
        <w:tblInd w:w="108" w:type="dxa"/>
        <w:tblBorders>
          <w:top w:val="none" w:sz="0" w:space="0" w:color="auto"/>
          <w:bottom w:val="none" w:sz="0" w:space="0" w:color="auto"/>
        </w:tblBorders>
        <w:tblLook w:val="04A0" w:firstRow="1" w:lastRow="0" w:firstColumn="1" w:lastColumn="0" w:noHBand="0" w:noVBand="1"/>
      </w:tblPr>
      <w:tblGrid>
        <w:gridCol w:w="1800"/>
        <w:gridCol w:w="6660"/>
      </w:tblGrid>
      <w:tr w:rsidR="005834BF" w:rsidRPr="00B47364" w14:paraId="5E9CCE7E" w14:textId="77777777" w:rsidTr="00583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tcPr>
          <w:p w14:paraId="785BB965" w14:textId="77777777" w:rsidR="005834BF" w:rsidRPr="007332DF" w:rsidRDefault="005834BF" w:rsidP="0096214C">
            <w:pPr>
              <w:spacing w:line="240" w:lineRule="auto"/>
              <w:ind w:firstLine="0"/>
              <w:rPr>
                <w:highlight w:val="yellow"/>
              </w:rPr>
            </w:pPr>
            <w:r w:rsidRPr="00D03224">
              <w:t>Program Name</w:t>
            </w:r>
          </w:p>
        </w:tc>
        <w:tc>
          <w:tcPr>
            <w:tcW w:w="6660" w:type="dxa"/>
            <w:tcBorders>
              <w:bottom w:val="single" w:sz="4" w:space="0" w:color="auto"/>
            </w:tcBorders>
            <w:shd w:val="clear" w:color="auto" w:fill="auto"/>
          </w:tcPr>
          <w:p w14:paraId="71E44E4D" w14:textId="77777777" w:rsidR="005834BF" w:rsidRPr="007332DF" w:rsidRDefault="005834BF" w:rsidP="0096214C">
            <w:pPr>
              <w:spacing w:line="240" w:lineRule="auto"/>
              <w:ind w:firstLine="0"/>
              <w:cnfStyle w:val="100000000000" w:firstRow="1" w:lastRow="0" w:firstColumn="0" w:lastColumn="0" w:oddVBand="0" w:evenVBand="0" w:oddHBand="0" w:evenHBand="0" w:firstRowFirstColumn="0" w:firstRowLastColumn="0" w:lastRowFirstColumn="0" w:lastRowLastColumn="0"/>
              <w:rPr>
                <w:highlight w:val="yellow"/>
              </w:rPr>
            </w:pPr>
            <w:r w:rsidRPr="00FE0614">
              <w:t>Program Description</w:t>
            </w:r>
          </w:p>
        </w:tc>
      </w:tr>
      <w:tr w:rsidR="005834BF" w:rsidRPr="00B47364" w14:paraId="09285217"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5A03B351" w14:textId="0FA74295" w:rsidR="005834BF" w:rsidRPr="003237BA" w:rsidRDefault="005834BF" w:rsidP="00FE0614">
            <w:pPr>
              <w:spacing w:line="240" w:lineRule="auto"/>
              <w:ind w:firstLine="0"/>
              <w:jc w:val="center"/>
              <w:rPr>
                <w:b w:val="0"/>
              </w:rPr>
            </w:pPr>
            <w:r w:rsidRPr="003237BA">
              <w:rPr>
                <w:b w:val="0"/>
              </w:rPr>
              <w:t>Island Explorers</w:t>
            </w:r>
          </w:p>
        </w:tc>
        <w:tc>
          <w:tcPr>
            <w:tcW w:w="6660" w:type="dxa"/>
            <w:shd w:val="clear" w:color="auto" w:fill="auto"/>
          </w:tcPr>
          <w:p w14:paraId="1AAB1559" w14:textId="305EC08A" w:rsidR="005834BF" w:rsidRDefault="005834BF"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r w:rsidRPr="00B47364">
              <w:t>Science</w:t>
            </w:r>
            <w:r w:rsidR="009E2B43">
              <w:t xml:space="preserve">-focused program that aims to help youth develop </w:t>
            </w:r>
            <w:r w:rsidRPr="00B47364">
              <w:t xml:space="preserve">expertise on one species found in the local ecosystem by reading and writing about related content for </w:t>
            </w:r>
            <w:r w:rsidR="009E2B43">
              <w:t>up to an hour per day; undertaking</w:t>
            </w:r>
            <w:r w:rsidRPr="00B47364">
              <w:t xml:space="preserve"> data collection and analysis tasks to learn about the local ecosystem and how to communicate scientific data; develop</w:t>
            </w:r>
            <w:r w:rsidR="009E2B43">
              <w:t>ing</w:t>
            </w:r>
            <w:r w:rsidRPr="00B47364">
              <w:t xml:space="preserve"> vocabulary about the local ecosystem</w:t>
            </w:r>
            <w:r w:rsidR="009E2B43">
              <w:t>; using</w:t>
            </w:r>
            <w:r w:rsidRPr="00B47364">
              <w:t xml:space="preserve"> art to learn and communicate information; and </w:t>
            </w:r>
            <w:r w:rsidR="009E2B43">
              <w:t xml:space="preserve">publishing </w:t>
            </w:r>
            <w:r w:rsidRPr="00B47364">
              <w:t>a book illustrating important elements of the species being studied.</w:t>
            </w:r>
            <w:r w:rsidR="009E2B43">
              <w:t xml:space="preserve"> Located in both the classroom and local ecosystem. 27 students who are rising </w:t>
            </w:r>
            <w:r w:rsidRPr="00B47364">
              <w:t>6th graders</w:t>
            </w:r>
            <w:r w:rsidR="009E2B43">
              <w:t>. Youth spend</w:t>
            </w:r>
            <w:r w:rsidRPr="00B47364">
              <w:t xml:space="preserve"> the morning in more academically-oriented sessions in a classroom setting, while afternoon sessions involved STEM-oriented enrichment sessions taking place outside (the program was associated with Outward Bound) with an emphasis on exploration of the local ecosystem. </w:t>
            </w:r>
          </w:p>
          <w:p w14:paraId="7447FFAC" w14:textId="298CD3EE" w:rsidR="009E2B43" w:rsidRPr="00B47364" w:rsidRDefault="009E2B43"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214101" w:rsidRPr="00B47364" w14:paraId="3B992D02" w14:textId="77777777" w:rsidTr="00FE0614">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603B2D88" w14:textId="57062105" w:rsidR="00214101" w:rsidRPr="003237BA" w:rsidRDefault="00214101" w:rsidP="00FE0614">
            <w:pPr>
              <w:spacing w:line="240" w:lineRule="auto"/>
              <w:ind w:firstLine="0"/>
              <w:jc w:val="center"/>
              <w:rPr>
                <w:b w:val="0"/>
              </w:rPr>
            </w:pPr>
            <w:r w:rsidRPr="003237BA">
              <w:rPr>
                <w:b w:val="0"/>
              </w:rPr>
              <w:t>Biomes</w:t>
            </w:r>
          </w:p>
        </w:tc>
        <w:tc>
          <w:tcPr>
            <w:tcW w:w="6660" w:type="dxa"/>
            <w:shd w:val="clear" w:color="auto" w:fill="auto"/>
          </w:tcPr>
          <w:p w14:paraId="594EB596" w14:textId="68B3DBA8" w:rsidR="00214101" w:rsidRPr="00B47364" w:rsidRDefault="00214101"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7364">
              <w:t>Science</w:t>
            </w:r>
            <w:r>
              <w:t>-focused program that aims to help youth to e</w:t>
            </w:r>
            <w:r w:rsidRPr="00B47364">
              <w:t>xplore the</w:t>
            </w:r>
            <w:r>
              <w:t xml:space="preserve"> marine life of Narragansett Bay.</w:t>
            </w:r>
            <w:r w:rsidRPr="00B47364">
              <w:t xml:space="preserve"> Efforts were undertaken to build youth content knowledge in the areas of ecosystem preservation, marine biology, and water quality, and related skills, such as questioning, showing initiative, data collection, measuring, maintaining an ecosystem, and analyzing water samples. </w:t>
            </w:r>
            <w:r>
              <w:t>Located in a c</w:t>
            </w:r>
            <w:r w:rsidRPr="00B47364">
              <w:t>lassroom setting, shoreline,</w:t>
            </w:r>
            <w:r>
              <w:t xml:space="preserve"> and</w:t>
            </w:r>
            <w:r w:rsidRPr="00B47364">
              <w:t xml:space="preserve"> science education center</w:t>
            </w:r>
            <w:r>
              <w:t>. 27 youth who are r</w:t>
            </w:r>
            <w:r w:rsidRPr="00B47364">
              <w:t>ising 6th to 9th graders</w:t>
            </w:r>
            <w:r>
              <w:t xml:space="preserve">. </w:t>
            </w:r>
            <w:r w:rsidRPr="00B47364">
              <w:t xml:space="preserve">Youth attended programming in a classroom at an area middle school and in a field-based setting on alternating days. Field-based settings included a science education center at a community-based organization and field trips to sites in the community related to the program’s focus. </w:t>
            </w:r>
          </w:p>
        </w:tc>
      </w:tr>
      <w:tr w:rsidR="005834BF" w:rsidRPr="00B47364" w14:paraId="43459913"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6AE1DF58" w14:textId="77D2AFEC" w:rsidR="005834BF" w:rsidRPr="003237BA" w:rsidRDefault="005834BF" w:rsidP="00FE0614">
            <w:pPr>
              <w:spacing w:line="240" w:lineRule="auto"/>
              <w:ind w:firstLine="0"/>
              <w:jc w:val="center"/>
              <w:rPr>
                <w:b w:val="0"/>
              </w:rPr>
            </w:pPr>
          </w:p>
        </w:tc>
        <w:tc>
          <w:tcPr>
            <w:tcW w:w="6660" w:type="dxa"/>
            <w:shd w:val="clear" w:color="auto" w:fill="auto"/>
          </w:tcPr>
          <w:p w14:paraId="74F056FA" w14:textId="77777777" w:rsidR="005834BF" w:rsidRPr="00B47364" w:rsidRDefault="005834BF"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5834BF" w:rsidRPr="00B47364" w14:paraId="46232EF5" w14:textId="77777777" w:rsidTr="00FE0614">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2105354D" w14:textId="77777777" w:rsidR="005834BF" w:rsidRPr="003237BA" w:rsidRDefault="005834BF" w:rsidP="00FE0614">
            <w:pPr>
              <w:spacing w:line="240" w:lineRule="auto"/>
              <w:ind w:firstLine="0"/>
              <w:jc w:val="center"/>
              <w:rPr>
                <w:b w:val="0"/>
              </w:rPr>
            </w:pPr>
            <w:r w:rsidRPr="003237BA">
              <w:rPr>
                <w:b w:val="0"/>
              </w:rPr>
              <w:t>RWP Zoo</w:t>
            </w:r>
          </w:p>
        </w:tc>
        <w:tc>
          <w:tcPr>
            <w:tcW w:w="6660" w:type="dxa"/>
            <w:shd w:val="clear" w:color="auto" w:fill="auto"/>
          </w:tcPr>
          <w:p w14:paraId="08EFE6A6" w14:textId="5916C216" w:rsidR="005834BF" w:rsidRPr="00B47364" w:rsidRDefault="005834BF"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7364">
              <w:t>Science</w:t>
            </w:r>
            <w:r w:rsidR="00AA7FEE">
              <w:t>-focused program that aims to support youth’s</w:t>
            </w:r>
            <w:r w:rsidRPr="00B47364">
              <w:t xml:space="preserve"> development of content knowledge related to the issue of endangered species, including how species become endangered, processes for monitoring ecosystem viability and population levels, solutions to prevent species</w:t>
            </w:r>
            <w:r w:rsidR="00B94B23">
              <w:t xml:space="preserve"> from becoming endangered, and</w:t>
            </w:r>
            <w:r w:rsidRPr="00B47364">
              <w:t xml:space="preserve"> approaches </w:t>
            </w:r>
            <w:r w:rsidR="00B94B23">
              <w:t>to reviving</w:t>
            </w:r>
            <w:r w:rsidRPr="00B47364">
              <w:t xml:space="preserve"> populations that are currently endangered. </w:t>
            </w:r>
            <w:r w:rsidR="00B94B23">
              <w:t>Located in the classroom as well as</w:t>
            </w:r>
            <w:r w:rsidRPr="00B47364">
              <w:t xml:space="preserve"> zoos, parks, and other natural areas</w:t>
            </w:r>
            <w:r w:rsidR="00B94B23">
              <w:t>. 25 youth who are r</w:t>
            </w:r>
            <w:r w:rsidRPr="00B47364">
              <w:t>ising 6th to 9th graders</w:t>
            </w:r>
            <w:r w:rsidR="00B94B23">
              <w:t xml:space="preserve"> </w:t>
            </w:r>
            <w:r w:rsidRPr="00B47364">
              <w:t xml:space="preserve">Youth </w:t>
            </w:r>
            <w:r w:rsidRPr="00B47364">
              <w:lastRenderedPageBreak/>
              <w:t xml:space="preserve">attended programming in a classroom at an area middle school and in a field-based setting on alternating days. Field-based settings included a local zoo and field trips to sites in the community related to the program’s focus.  </w:t>
            </w:r>
          </w:p>
          <w:p w14:paraId="76701D5B" w14:textId="77777777" w:rsidR="005834BF" w:rsidRPr="00B47364" w:rsidRDefault="005834BF"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5834BF" w:rsidRPr="00B47364" w14:paraId="688C1A65"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4ECD536E" w14:textId="77777777" w:rsidR="005834BF" w:rsidRPr="003237BA" w:rsidRDefault="005834BF" w:rsidP="00FE0614">
            <w:pPr>
              <w:spacing w:line="240" w:lineRule="auto"/>
              <w:ind w:firstLine="0"/>
              <w:jc w:val="center"/>
              <w:rPr>
                <w:b w:val="0"/>
              </w:rPr>
            </w:pPr>
            <w:r w:rsidRPr="003237BA">
              <w:rPr>
                <w:b w:val="0"/>
              </w:rPr>
              <w:lastRenderedPageBreak/>
              <w:t>Explore the Bay</w:t>
            </w:r>
          </w:p>
        </w:tc>
        <w:tc>
          <w:tcPr>
            <w:tcW w:w="6660" w:type="dxa"/>
            <w:shd w:val="clear" w:color="auto" w:fill="auto"/>
          </w:tcPr>
          <w:p w14:paraId="17399205" w14:textId="77777777" w:rsidR="005834BF" w:rsidRDefault="005834BF" w:rsidP="00B838E2">
            <w:pPr>
              <w:spacing w:line="240" w:lineRule="auto"/>
              <w:ind w:firstLine="0"/>
              <w:cnfStyle w:val="000000100000" w:firstRow="0" w:lastRow="0" w:firstColumn="0" w:lastColumn="0" w:oddVBand="0" w:evenVBand="0" w:oddHBand="1" w:evenHBand="0" w:firstRowFirstColumn="0" w:firstRowLastColumn="0" w:lastRowFirstColumn="0" w:lastRowLastColumn="0"/>
            </w:pPr>
            <w:r w:rsidRPr="00B47364">
              <w:t>Science</w:t>
            </w:r>
            <w:r w:rsidR="00B94B23">
              <w:t>-focused program that aims to p</w:t>
            </w:r>
            <w:r w:rsidRPr="00B47364">
              <w:t xml:space="preserve">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w:t>
            </w:r>
            <w:r w:rsidR="00B838E2">
              <w:t>Located in the c</w:t>
            </w:r>
            <w:r w:rsidRPr="00B47364">
              <w:t xml:space="preserve">lassroom, shoreline along the bay, ship on the bay, </w:t>
            </w:r>
            <w:r w:rsidR="00B838E2">
              <w:t xml:space="preserve">and </w:t>
            </w:r>
            <w:r w:rsidRPr="00B47364">
              <w:t>various field locations associated with bay health</w:t>
            </w:r>
            <w:r w:rsidR="00B838E2">
              <w:t>.</w:t>
            </w:r>
            <w:r w:rsidRPr="00B47364">
              <w:t xml:space="preserve"> 19</w:t>
            </w:r>
            <w:r w:rsidR="00B838E2">
              <w:t xml:space="preserve"> youth who are rising </w:t>
            </w:r>
            <w:r w:rsidRPr="00B47364">
              <w:t>7th to 9th graders</w:t>
            </w:r>
            <w:r w:rsidR="00B838E2">
              <w:t xml:space="preserve">. </w:t>
            </w:r>
            <w:r w:rsidRPr="00B47364">
              <w:t>Youth attended programming in a classroom at an area middle school and in a field-based setting on alternating days. Field-based settings included the local bay shoreline, a voyage on a marine education ship conducting research in the Bay, and field trips to sites in the community related to the program’s focus. During the span of the program, youth had the opportunity to participate in both a water quality research study</w:t>
            </w:r>
            <w:r w:rsidR="00B838E2">
              <w:t xml:space="preserve">. </w:t>
            </w:r>
          </w:p>
          <w:p w14:paraId="5E3669F7" w14:textId="3F4D6572" w:rsidR="00B838E2" w:rsidRPr="00B47364" w:rsidRDefault="00B838E2" w:rsidP="00B838E2">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8913A6" w:rsidRPr="00B47364" w14:paraId="67705BDF" w14:textId="77777777" w:rsidTr="00836B0E">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56A39AC2" w14:textId="6A79ED19" w:rsidR="008913A6" w:rsidRPr="003237BA" w:rsidRDefault="008913A6" w:rsidP="00FE0614">
            <w:pPr>
              <w:spacing w:line="240" w:lineRule="auto"/>
              <w:ind w:firstLine="0"/>
              <w:jc w:val="center"/>
              <w:rPr>
                <w:b w:val="0"/>
              </w:rPr>
            </w:pPr>
            <w:r w:rsidRPr="003237BA">
              <w:rPr>
                <w:b w:val="0"/>
              </w:rPr>
              <w:t>Sociedad Latina</w:t>
            </w:r>
          </w:p>
        </w:tc>
        <w:tc>
          <w:tcPr>
            <w:tcW w:w="6660" w:type="dxa"/>
            <w:shd w:val="clear" w:color="auto" w:fill="auto"/>
          </w:tcPr>
          <w:p w14:paraId="5A66DAC8" w14:textId="77777777" w:rsidR="008913A6" w:rsidRDefault="008913A6"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r>
              <w:t>STEM-focused program that aims to h</w:t>
            </w:r>
            <w:r w:rsidRPr="00B47364">
              <w:t>elp youth improve basic skills in mathematics and develop interest in STEM content and entrepreneurship.</w:t>
            </w:r>
            <w:r>
              <w:t xml:space="preserve"> Primarily in the classroom setting.</w:t>
            </w:r>
            <w:r w:rsidRPr="00B47364">
              <w:t xml:space="preserve"> </w:t>
            </w:r>
            <w:r>
              <w:t>33 students who are r</w:t>
            </w:r>
            <w:r w:rsidRPr="00B47364">
              <w:t>ising 5th to 8th graders</w:t>
            </w:r>
            <w:r>
              <w:t xml:space="preserve">. </w:t>
            </w:r>
            <w:r w:rsidRPr="00B47364">
              <w:t xml:space="preserve">Morning sessions </w:t>
            </w:r>
            <w:r>
              <w:t xml:space="preserve">are </w:t>
            </w:r>
            <w:r w:rsidRPr="00B47364">
              <w:t>characterized by direct instruction in mathematics for individual grade levels and mixed grade level afternoon enrichment sessions in either robotics or</w:t>
            </w:r>
            <w:r>
              <w:t xml:space="preserve"> dance. The direct instruction </w:t>
            </w:r>
            <w:r w:rsidRPr="00B47364">
              <w:t xml:space="preserve">component of the programs was organized around a theme of promoting entrepreneurship with the goal of helping participating youth better see the relevance of mathematics to future career goals and opportunities. </w:t>
            </w:r>
          </w:p>
          <w:p w14:paraId="5D74DDDD" w14:textId="6289C567" w:rsidR="008913A6" w:rsidRDefault="008913A6"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5834BF" w:rsidRPr="00B47364" w14:paraId="72D04525"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61DD8395" w14:textId="16A387DC" w:rsidR="005834BF" w:rsidRPr="003237BA" w:rsidRDefault="005834BF" w:rsidP="00FE0614">
            <w:pPr>
              <w:spacing w:line="240" w:lineRule="auto"/>
              <w:ind w:firstLine="0"/>
              <w:jc w:val="center"/>
              <w:rPr>
                <w:b w:val="0"/>
              </w:rPr>
            </w:pPr>
            <w:r w:rsidRPr="003237BA">
              <w:rPr>
                <w:b w:val="0"/>
              </w:rPr>
              <w:t>Dorchester House</w:t>
            </w:r>
          </w:p>
        </w:tc>
        <w:tc>
          <w:tcPr>
            <w:tcW w:w="6660" w:type="dxa"/>
            <w:shd w:val="clear" w:color="auto" w:fill="auto"/>
            <w:vAlign w:val="center"/>
          </w:tcPr>
          <w:p w14:paraId="520CF8EE" w14:textId="2C7227FF" w:rsidR="005834BF" w:rsidRPr="00B47364" w:rsidRDefault="00B838E2"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STEM-focused program that aims to support youth’s </w:t>
            </w:r>
            <w:r w:rsidR="005834BF" w:rsidRPr="00B47364">
              <w:t xml:space="preserve">development of basic math skills, the program was primarily focused on helping youth develop problem solving, self-improvement, and critical thinking skills. </w:t>
            </w:r>
          </w:p>
          <w:p w14:paraId="266B05F5" w14:textId="6778F94D" w:rsidR="005834BF" w:rsidRPr="00B47364" w:rsidRDefault="00D02773" w:rsidP="00F62FB8">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Located in a classroom. </w:t>
            </w:r>
            <w:r w:rsidR="005834BF" w:rsidRPr="00B47364">
              <w:t>11</w:t>
            </w:r>
            <w:r>
              <w:t xml:space="preserve"> youth who are rising </w:t>
            </w:r>
            <w:r w:rsidR="005834BF" w:rsidRPr="00B47364">
              <w:t>7th graders</w:t>
            </w:r>
            <w:r>
              <w:t xml:space="preserve">. </w:t>
            </w:r>
            <w:r w:rsidR="005834BF" w:rsidRPr="00B47364">
              <w:t>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w:t>
            </w:r>
            <w:r w:rsidR="00F62FB8">
              <w:t xml:space="preserve">h/language arts. </w:t>
            </w:r>
          </w:p>
        </w:tc>
      </w:tr>
      <w:tr w:rsidR="005834BF" w:rsidRPr="00B47364" w14:paraId="6CEF0312" w14:textId="77777777" w:rsidTr="00FE0614">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09FBD313" w14:textId="77777777" w:rsidR="005834BF" w:rsidRPr="003237BA" w:rsidRDefault="005834BF" w:rsidP="00FE0614">
            <w:pPr>
              <w:spacing w:line="240" w:lineRule="auto"/>
              <w:ind w:firstLine="0"/>
              <w:jc w:val="center"/>
              <w:rPr>
                <w:b w:val="0"/>
              </w:rPr>
            </w:pPr>
          </w:p>
        </w:tc>
        <w:tc>
          <w:tcPr>
            <w:tcW w:w="6660" w:type="dxa"/>
            <w:shd w:val="clear" w:color="auto" w:fill="auto"/>
          </w:tcPr>
          <w:p w14:paraId="1CDD32B5" w14:textId="77777777" w:rsidR="005834BF" w:rsidRPr="00B47364" w:rsidRDefault="005834BF"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5834BF" w:rsidRPr="00B47364" w14:paraId="60DBDB11" w14:textId="77777777" w:rsidTr="0021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298FB592" w14:textId="54E1A7B2" w:rsidR="005834BF" w:rsidRPr="003237BA" w:rsidRDefault="005834BF" w:rsidP="00FE0614">
            <w:pPr>
              <w:spacing w:line="240" w:lineRule="auto"/>
              <w:ind w:firstLine="0"/>
              <w:jc w:val="center"/>
              <w:rPr>
                <w:b w:val="0"/>
              </w:rPr>
            </w:pPr>
            <w:r w:rsidRPr="003237BA">
              <w:rPr>
                <w:b w:val="0"/>
              </w:rPr>
              <w:t>DownCity Design</w:t>
            </w:r>
          </w:p>
        </w:tc>
        <w:tc>
          <w:tcPr>
            <w:tcW w:w="6660" w:type="dxa"/>
            <w:shd w:val="clear" w:color="auto" w:fill="auto"/>
          </w:tcPr>
          <w:p w14:paraId="2B784351" w14:textId="7111E55D" w:rsidR="005834BF" w:rsidRPr="00B47364" w:rsidRDefault="009A72EA"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Engineering-focused program that aims to support </w:t>
            </w:r>
            <w:r w:rsidR="005834BF" w:rsidRPr="00B47364">
              <w:t>youth</w:t>
            </w:r>
            <w:r>
              <w:t>’s participation</w:t>
            </w:r>
            <w:r w:rsidR="005834BF" w:rsidRPr="00B47364">
              <w:t xml:space="preserve"> in a process to design and build an outdoor learning space for use at the middle school where the program was housed. A key focus of the program was to provide youth with the opportunity to use design thinking as a </w:t>
            </w:r>
            <w:r w:rsidR="00202C2D" w:rsidRPr="00B47364">
              <w:t>problem-solving</w:t>
            </w:r>
            <w:r w:rsidR="005834BF" w:rsidRPr="00B47364">
              <w:t xml:space="preserve"> tool and have the experience of affecting their community in a positive way through the design/build process. </w:t>
            </w:r>
          </w:p>
          <w:p w14:paraId="5689B259" w14:textId="77777777" w:rsidR="005834BF" w:rsidRDefault="00C06443" w:rsidP="00C06443">
            <w:pPr>
              <w:spacing w:line="240" w:lineRule="auto"/>
              <w:ind w:firstLine="0"/>
              <w:cnfStyle w:val="000000100000" w:firstRow="0" w:lastRow="0" w:firstColumn="0" w:lastColumn="0" w:oddVBand="0" w:evenVBand="0" w:oddHBand="1" w:evenHBand="0" w:firstRowFirstColumn="0" w:firstRowLastColumn="0" w:lastRowFirstColumn="0" w:lastRowLastColumn="0"/>
            </w:pPr>
            <w:r>
              <w:lastRenderedPageBreak/>
              <w:t>Located in a c</w:t>
            </w:r>
            <w:r w:rsidR="005834BF" w:rsidRPr="00B47364">
              <w:t xml:space="preserve">lassroom, building shop, </w:t>
            </w:r>
            <w:r>
              <w:t xml:space="preserve">and </w:t>
            </w:r>
            <w:r w:rsidR="005834BF" w:rsidRPr="00B47364">
              <w:t>various field locations</w:t>
            </w:r>
            <w:r>
              <w:t xml:space="preserve">. 18 youth who were rising </w:t>
            </w:r>
            <w:r w:rsidR="005834BF" w:rsidRPr="00B47364">
              <w:t>6th to 9th graders</w:t>
            </w:r>
            <w:r>
              <w:t xml:space="preserve">. </w:t>
            </w:r>
            <w:r w:rsidR="005834BF" w:rsidRPr="00B47364">
              <w:t xml:space="preserve">Youth attended programming in a classroom at an area middle school and in a building shop located at a community-based organization on alternating days, while also taking field trips to locations associated with the program’s overall theme. </w:t>
            </w:r>
          </w:p>
          <w:p w14:paraId="093567CD" w14:textId="5BD5EAEE" w:rsidR="00214101" w:rsidRPr="00B47364" w:rsidRDefault="00214101" w:rsidP="00C06443">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214101" w:rsidRPr="00B47364" w14:paraId="5930ECA2" w14:textId="77777777" w:rsidTr="00A5628A">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1159E099" w14:textId="4E2B85D4" w:rsidR="00214101" w:rsidRPr="003237BA" w:rsidRDefault="00214101" w:rsidP="00FE0614">
            <w:pPr>
              <w:spacing w:line="240" w:lineRule="auto"/>
              <w:ind w:firstLine="0"/>
              <w:jc w:val="center"/>
              <w:rPr>
                <w:b w:val="0"/>
              </w:rPr>
            </w:pPr>
            <w:r w:rsidRPr="003237BA">
              <w:rPr>
                <w:b w:val="0"/>
              </w:rPr>
              <w:lastRenderedPageBreak/>
              <w:t>Building Mania</w:t>
            </w:r>
          </w:p>
        </w:tc>
        <w:tc>
          <w:tcPr>
            <w:tcW w:w="6660" w:type="dxa"/>
            <w:shd w:val="clear" w:color="auto" w:fill="auto"/>
          </w:tcPr>
          <w:p w14:paraId="76B9F219" w14:textId="77777777" w:rsidR="00214101" w:rsidRPr="00B47364" w:rsidRDefault="00214101" w:rsidP="00836B0E">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7364">
              <w:t>Engineering</w:t>
            </w:r>
            <w:r>
              <w:t xml:space="preserve">-focused program that aims to provide </w:t>
            </w:r>
            <w:r w:rsidRPr="00B47364">
              <w:t>youth with the opportunity to experiment in designing and using simple machines.</w:t>
            </w:r>
            <w:r w:rsidRPr="00B47364">
              <w:rPr>
                <w:rFonts w:eastAsia="Times New Roman"/>
              </w:rPr>
              <w:t xml:space="preserve"> </w:t>
            </w:r>
            <w:r>
              <w:t>A</w:t>
            </w:r>
            <w:r w:rsidRPr="00B47364">
              <w:rPr>
                <w:rFonts w:eastAsia="Times New Roman"/>
              </w:rPr>
              <w:t xml:space="preserve"> goal of the program </w:t>
            </w:r>
            <w:r>
              <w:rPr>
                <w:rFonts w:eastAsia="Times New Roman"/>
              </w:rPr>
              <w:t>is</w:t>
            </w:r>
            <w:r w:rsidRPr="00B47364">
              <w:rPr>
                <w:rFonts w:eastAsia="Times New Roman"/>
              </w:rPr>
              <w:t xml:space="preserve"> to have youth engage in the engineering design process by determining a need, brainstorming possible designs, selecting a design, planning and drawing out the design, creating and testing and revising it, and producing a final machine. </w:t>
            </w:r>
            <w:r>
              <w:rPr>
                <w:rFonts w:eastAsia="Times New Roman"/>
              </w:rPr>
              <w:t xml:space="preserve">Located in the </w:t>
            </w:r>
            <w:r>
              <w:t>c</w:t>
            </w:r>
            <w:r w:rsidRPr="00B47364">
              <w:t>lassroom, design labs, and other local locations</w:t>
            </w:r>
            <w:r>
              <w:t>. 24 youth who are r</w:t>
            </w:r>
            <w:r w:rsidRPr="00B47364">
              <w:t>ising 6th to 9th graders</w:t>
            </w:r>
            <w:r>
              <w:t xml:space="preserve">. </w:t>
            </w:r>
            <w:r w:rsidRPr="00B47364">
              <w:t>Youth attended programming in a classroom at an area middle school and in a field-based setting on alternating days. Field-based settings included a design lab at a community-based organization and field trips to sites in the community r</w:t>
            </w:r>
            <w:r>
              <w:t xml:space="preserve">elated to the program’s focus. </w:t>
            </w:r>
          </w:p>
          <w:p w14:paraId="4009F60B" w14:textId="77777777" w:rsidR="00214101" w:rsidRDefault="00214101"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214101" w:rsidRPr="00B47364" w14:paraId="53824577" w14:textId="77777777" w:rsidTr="00A5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vAlign w:val="center"/>
          </w:tcPr>
          <w:p w14:paraId="24973504" w14:textId="7BE7EEF2" w:rsidR="00214101" w:rsidRPr="003237BA" w:rsidRDefault="00214101" w:rsidP="00FE0614">
            <w:pPr>
              <w:spacing w:line="240" w:lineRule="auto"/>
              <w:ind w:firstLine="0"/>
              <w:jc w:val="center"/>
              <w:rPr>
                <w:b w:val="0"/>
              </w:rPr>
            </w:pPr>
            <w:r w:rsidRPr="003237BA">
              <w:rPr>
                <w:b w:val="0"/>
              </w:rPr>
              <w:t>Mathpower</w:t>
            </w:r>
          </w:p>
        </w:tc>
        <w:tc>
          <w:tcPr>
            <w:tcW w:w="6660" w:type="dxa"/>
            <w:tcBorders>
              <w:bottom w:val="single" w:sz="4" w:space="0" w:color="auto"/>
            </w:tcBorders>
            <w:shd w:val="clear" w:color="auto" w:fill="auto"/>
          </w:tcPr>
          <w:p w14:paraId="0BC6AB5C" w14:textId="77777777" w:rsidR="00214101" w:rsidRPr="00B47364" w:rsidRDefault="00214101" w:rsidP="00836B0E">
            <w:pPr>
              <w:spacing w:line="240" w:lineRule="auto"/>
              <w:ind w:firstLine="0"/>
              <w:cnfStyle w:val="000000100000" w:firstRow="0" w:lastRow="0" w:firstColumn="0" w:lastColumn="0" w:oddVBand="0" w:evenVBand="0" w:oddHBand="1" w:evenHBand="0" w:firstRowFirstColumn="0" w:firstRowLastColumn="0" w:lastRowFirstColumn="0" w:lastRowLastColumn="0"/>
            </w:pPr>
            <w:r w:rsidRPr="00B47364">
              <w:t>Mathematics</w:t>
            </w:r>
            <w:r>
              <w:t>-focused program that aims to help youth to d</w:t>
            </w:r>
            <w:r w:rsidRPr="00B47364">
              <w:t xml:space="preserve">evelop the basic math skills and prevent summer learning loss among participating youth through direct instruction and participation in math-related games. </w:t>
            </w:r>
          </w:p>
          <w:p w14:paraId="57D9A455" w14:textId="3E733F73" w:rsidR="00214101" w:rsidRPr="00B47364" w:rsidRDefault="00214101" w:rsidP="00836B0E">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Located primarily in the classroom. </w:t>
            </w:r>
            <w:r w:rsidRPr="00B47364">
              <w:t>20</w:t>
            </w:r>
            <w:r>
              <w:t xml:space="preserve"> youth who are r</w:t>
            </w:r>
            <w:r w:rsidRPr="00B47364">
              <w:t>ising 8th to 10th graders</w:t>
            </w:r>
            <w:r>
              <w:t xml:space="preserve">. </w:t>
            </w:r>
            <w:r w:rsidRPr="00B47364">
              <w:t xml:space="preserve">Youth participated in direct instructions in mathematics and math-related games in small groups. Program content was aligned with the state’s standards in mathematics. </w:t>
            </w:r>
          </w:p>
        </w:tc>
      </w:tr>
    </w:tbl>
    <w:p w14:paraId="49A16BFF" w14:textId="77777777" w:rsidR="005834BF" w:rsidRPr="00B47364" w:rsidRDefault="005834BF" w:rsidP="000C6655"/>
    <w:p w14:paraId="3F02DA6A" w14:textId="3188E575" w:rsidR="00DF6757" w:rsidRPr="00B47364" w:rsidRDefault="00202C2D" w:rsidP="000C6655">
      <w:r w:rsidRPr="00B47364">
        <w:t>Two intermediaries, contracted by the urban area school districts to administer the summer programs, administered these</w:t>
      </w:r>
      <w:r w:rsidR="005F144C" w:rsidRPr="00B47364">
        <w:t xml:space="preserve"> programs. The two intermediaries were responsible for soliciting and enrolling youth; establishing guidelines for the design of the programs, and the goals of the programs; and provide training and professional development for the program’s staff.</w:t>
      </w:r>
      <w:r w:rsidR="00D50E6D" w:rsidRPr="00B47364">
        <w:t xml:space="preserve"> A key difference between the programs was that one separated academic and enrichment-related activities, whereas in another, which was more closely involved in the day-to-day activities of the program, the academic and enrichment components were more integrated. </w:t>
      </w:r>
    </w:p>
    <w:p w14:paraId="1F37E45F" w14:textId="1EE40E3A" w:rsidR="00E50867" w:rsidRPr="00B47364" w:rsidRDefault="001163EB" w:rsidP="000C6655">
      <w:r w:rsidRPr="00B47364">
        <w:t xml:space="preserve"> Attendance in such programs is associated with many benefits to learners (Green, Lee, Constance, &amp; Hynes, 2012; see Lauer, Akiba, Wilkerson, Apthorp, Snow, &amp; Martin-Glenn, 2006, for a </w:t>
      </w:r>
      <w:r w:rsidR="002955CB">
        <w:t xml:space="preserve">comprehensive </w:t>
      </w:r>
      <w:r w:rsidRPr="00B47364">
        <w:t xml:space="preserve">review). Many of the programs aim to involve learners in work with data. These learning environments bring together youth activity leaders, educators, and those </w:t>
      </w:r>
      <w:r w:rsidRPr="00B47364">
        <w:lastRenderedPageBreak/>
        <w:t>with technical expertise in STEM domains.</w:t>
      </w:r>
      <w:r w:rsidR="00C463B3" w:rsidRPr="00B47364">
        <w:t xml:space="preserve"> </w:t>
      </w:r>
      <w:r w:rsidR="00F33853" w:rsidRPr="00B47364">
        <w:t>Students spent around three</w:t>
      </w:r>
      <w:r w:rsidR="00B42BE4" w:rsidRPr="00B47364">
        <w:t xml:space="preserve"> hours per day </w:t>
      </w:r>
      <w:r w:rsidR="00322A48" w:rsidRPr="00B47364">
        <w:t>for four da</w:t>
      </w:r>
      <w:r w:rsidR="009A5ED9" w:rsidRPr="00B47364">
        <w:t>y</w:t>
      </w:r>
      <w:r w:rsidR="00322A48" w:rsidRPr="00B47364">
        <w:t>s per week for</w:t>
      </w:r>
      <w:r w:rsidR="00F33853" w:rsidRPr="00B47364">
        <w:t xml:space="preserve"> the approximately four-week programs, </w:t>
      </w:r>
      <w:r w:rsidR="00B42BE4" w:rsidRPr="00B47364">
        <w:t>which were taught by youth activity leaders and scientists, engineers, and other community membe</w:t>
      </w:r>
      <w:r w:rsidR="00322A48" w:rsidRPr="00B47364">
        <w:t>rs with technical expertise</w:t>
      </w:r>
      <w:r w:rsidR="00B42BE4" w:rsidRPr="00B47364">
        <w:t xml:space="preserve">. </w:t>
      </w:r>
    </w:p>
    <w:p w14:paraId="574BCEED" w14:textId="3E40C483" w:rsidR="00FF438D" w:rsidRPr="00B47364" w:rsidRDefault="00FF438D" w:rsidP="00175427">
      <w:pPr>
        <w:pStyle w:val="Heading2"/>
      </w:pPr>
      <w:bookmarkStart w:id="40" w:name="_Toc360128379"/>
      <w:r w:rsidRPr="00B47364">
        <w:t>Procedure</w:t>
      </w:r>
      <w:bookmarkEnd w:id="40"/>
    </w:p>
    <w:p w14:paraId="1CB89708" w14:textId="3A34632A" w:rsidR="00890953" w:rsidRDefault="00FF438D" w:rsidP="000C6655">
      <w:r w:rsidRPr="00B47364">
        <w:t xml:space="preserve">Students </w:t>
      </w:r>
      <w:r w:rsidR="00221230" w:rsidRPr="00B47364">
        <w:t>completed</w:t>
      </w:r>
      <w:r w:rsidRPr="00B47364">
        <w:t xml:space="preserve"> a pre-survey before the program. </w:t>
      </w:r>
      <w:r w:rsidR="00890953" w:rsidRPr="00B47364">
        <w:t xml:space="preserve">Students </w:t>
      </w:r>
      <w:r w:rsidR="009B0D73" w:rsidRPr="00B47364">
        <w:t xml:space="preserve">also </w:t>
      </w:r>
      <w:r w:rsidR="00890953" w:rsidRPr="00B47364">
        <w:t xml:space="preserve">completed pre- and post-course surveys of their past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w:t>
      </w:r>
      <w:commentRangeStart w:id="41"/>
      <w:r w:rsidR="00890953" w:rsidRPr="00B47364">
        <w:t>One of the two days on each week on which data was collected was for a field experience; and one day was in the classrooms</w:t>
      </w:r>
      <w:commentRangeEnd w:id="41"/>
      <w:r w:rsidR="00CB64EC">
        <w:rPr>
          <w:rStyle w:val="CommentReference"/>
        </w:rPr>
        <w:commentReference w:id="41"/>
      </w:r>
      <w:r w:rsidR="00890953" w:rsidRPr="00B47364">
        <w:t xml:space="preserve">. Each day, students were signaled at the same time as other students within their program but at different times randomly chosen within intervals (i.e., a signal occurs at some point during </w:t>
      </w:r>
      <w:r w:rsidR="0079693A" w:rsidRPr="00B47364">
        <w:t>a one-hour</w:t>
      </w:r>
      <w:r w:rsidR="00890953" w:rsidRPr="00B47364">
        <w:t xml:space="preserve"> period) between programs. All of the programs were video-recorded by research team members and on three occasions research team members who recorded detailed field notes on the nature of program activities.</w:t>
      </w:r>
      <w:r w:rsidR="00E40D79" w:rsidRPr="00B47364">
        <w:t xml:space="preserve"> </w:t>
      </w:r>
      <w:commentRangeStart w:id="42"/>
      <w:r w:rsidR="00E40D79" w:rsidRPr="00B47364">
        <w:t xml:space="preserve">Videos have the moments in which students were signaled to complete an ESM survey so that measures corresponding to the video and ESM data can be matched. </w:t>
      </w:r>
      <w:commentRangeEnd w:id="42"/>
      <w:r w:rsidR="00CB64EC">
        <w:rPr>
          <w:rStyle w:val="CommentReference"/>
        </w:rPr>
        <w:commentReference w:id="42"/>
      </w:r>
    </w:p>
    <w:p w14:paraId="13B8FDA3" w14:textId="25F3BE8B" w:rsidR="00F46EB0" w:rsidRPr="00F46EB0" w:rsidRDefault="00F46EB0" w:rsidP="00F46EB0">
      <w:r w:rsidRPr="00F46EB0">
        <w:t xml:space="preserve">In reflection of the dynamic conceptualization of engagement, this study uses data collected from an ESM. As such, learners are to be prompted at regular intervals to respond to short questions about their perceptions of their engagement in data modeling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w:t>
      </w:r>
      <w:r w:rsidRPr="00F46EB0">
        <w:lastRenderedPageBreak/>
        <w:t xml:space="preserve">1987). Despite the logistic challenge of carrying out ESM in large studies, some scholars have referred to it as the “gold standard” 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 </w:t>
      </w:r>
    </w:p>
    <w:p w14:paraId="078154A2" w14:textId="712526FE" w:rsidR="00705A27" w:rsidRPr="00B47364" w:rsidRDefault="00AE2739" w:rsidP="00EB50FA">
      <w:pPr>
        <w:pStyle w:val="Heading2"/>
      </w:pPr>
      <w:bookmarkStart w:id="43" w:name="_Toc360128380"/>
      <w:r w:rsidRPr="00B47364">
        <w:t>Data Sources</w:t>
      </w:r>
      <w:r w:rsidR="00C86652" w:rsidRPr="00B47364">
        <w:t xml:space="preserve"> and Measures</w:t>
      </w:r>
      <w:bookmarkEnd w:id="43"/>
    </w:p>
    <w:p w14:paraId="6A814B45" w14:textId="2D2F7B68" w:rsidR="006C4CF0" w:rsidRPr="00B47364" w:rsidRDefault="00B50518" w:rsidP="006C4CF0">
      <w:r w:rsidRPr="00B47364">
        <w:t xml:space="preserve">Data sources will consist </w:t>
      </w:r>
      <w:r w:rsidR="00C86652" w:rsidRPr="00B47364">
        <w:t xml:space="preserve">of </w:t>
      </w:r>
      <w:r w:rsidR="00A7062C" w:rsidRPr="00B47364">
        <w:t xml:space="preserve">self-reported ESM measures, pre-survey measures of students’ interest, students’ demographic information, and video-recordings of programs. </w:t>
      </w:r>
    </w:p>
    <w:p w14:paraId="301352D7" w14:textId="4C79C34F" w:rsidR="00DC2D71" w:rsidRPr="00D512DD" w:rsidRDefault="006C4CF0" w:rsidP="00D512DD">
      <w:pPr>
        <w:rPr>
          <w:i/>
        </w:rPr>
      </w:pPr>
      <w:bookmarkStart w:id="44" w:name="_uqv1dlnkfauf" w:colFirst="0" w:colLast="0"/>
      <w:bookmarkEnd w:id="44"/>
      <w:r w:rsidRPr="006C4CF0">
        <w:t>Measures for engagement will be constructed from ESM responses for learning (an indicator for cognitive engagement), working hard (for behavioral engagement), and enjo</w:t>
      </w:r>
      <w:r w:rsidR="00D512DD">
        <w:t xml:space="preserve">ying (for cognitive engagement). </w:t>
      </w:r>
      <w:r w:rsidR="00D512DD" w:rsidRPr="00D512DD">
        <w:t xml:space="preserve">Measures of learners’ perceptions of the task and themselves (perceived challenge and competence) are obtained from their ESM responses completed at the same time as </w:t>
      </w:r>
      <w:r w:rsidR="00D512DD">
        <w:t>the ESM responses for engageme</w:t>
      </w:r>
      <w:r w:rsidR="00A9306B">
        <w:t>n</w:t>
      </w:r>
      <w:r w:rsidR="00D512DD">
        <w:t>t. All of the ESM items</w:t>
      </w:r>
      <w:r w:rsidR="00E36DF0" w:rsidRPr="006C4CF0">
        <w:t xml:space="preserve"> consisted of the item text and the following four item response options, of which students were directed to select one: Not at all (associated with the number 1 on the survey), A little (2), Somewhat (3), and Very Much (4), as </w:t>
      </w:r>
      <w:r w:rsidR="005C3BFF">
        <w:t>described in Table 3</w:t>
      </w:r>
      <w:r w:rsidR="00E36DF0" w:rsidRPr="006C4CF0">
        <w:t>.</w:t>
      </w:r>
      <w:r w:rsidR="006F13B1" w:rsidRPr="006C4CF0">
        <w:t xml:space="preserve"> </w:t>
      </w:r>
    </w:p>
    <w:p w14:paraId="34622BF5" w14:textId="25FB64D4" w:rsidR="007A0E48" w:rsidRPr="00B47364" w:rsidRDefault="00FB0F2A" w:rsidP="005E67BB">
      <w:pPr>
        <w:ind w:firstLine="0"/>
      </w:pPr>
      <w:r>
        <w:t>Table 3</w:t>
      </w:r>
      <w:r w:rsidR="007A0E48" w:rsidRPr="00B47364">
        <w:t xml:space="preserve">. </w:t>
      </w:r>
    </w:p>
    <w:p w14:paraId="353D2C19" w14:textId="2F98E6F0" w:rsidR="007A0E48" w:rsidRPr="00B47364" w:rsidRDefault="007A0E48" w:rsidP="005E67BB">
      <w:pPr>
        <w:ind w:firstLine="0"/>
      </w:pPr>
      <w:r w:rsidRPr="00B47364">
        <w:t xml:space="preserve">ESM measures used in this study.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328"/>
      </w:tblGrid>
      <w:tr w:rsidR="00146C2C" w:rsidRPr="00B47364" w14:paraId="4917216A" w14:textId="77777777" w:rsidTr="00146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tcPr>
          <w:p w14:paraId="18419B2A" w14:textId="483E94FE" w:rsidR="00146C2C" w:rsidRPr="00B47364" w:rsidRDefault="00146C2C" w:rsidP="00175427">
            <w:pPr>
              <w:spacing w:line="240" w:lineRule="auto"/>
              <w:ind w:firstLine="0"/>
            </w:pPr>
            <w:r w:rsidRPr="00B47364">
              <w:t>Construct</w:t>
            </w:r>
          </w:p>
        </w:tc>
        <w:tc>
          <w:tcPr>
            <w:tcW w:w="5328" w:type="dxa"/>
            <w:shd w:val="clear" w:color="auto" w:fill="auto"/>
          </w:tcPr>
          <w:p w14:paraId="65CB7367" w14:textId="45554A7A" w:rsidR="00146C2C" w:rsidRPr="00B47364" w:rsidRDefault="00146C2C" w:rsidP="00175427">
            <w:pPr>
              <w:spacing w:line="240" w:lineRule="auto"/>
              <w:ind w:hanging="18"/>
              <w:cnfStyle w:val="100000000000" w:firstRow="1" w:lastRow="0" w:firstColumn="0" w:lastColumn="0" w:oddVBand="0" w:evenVBand="0" w:oddHBand="0" w:evenHBand="0" w:firstRowFirstColumn="0" w:firstRowLastColumn="0" w:lastRowFirstColumn="0" w:lastRowLastColumn="0"/>
            </w:pPr>
            <w:r w:rsidRPr="00B47364">
              <w:t>Item text</w:t>
            </w:r>
            <w:r w:rsidR="00406F44" w:rsidRPr="00B47364">
              <w:t xml:space="preserve"> </w:t>
            </w:r>
          </w:p>
        </w:tc>
      </w:tr>
      <w:tr w:rsidR="00146C2C" w:rsidRPr="00B47364" w14:paraId="5AD3CA14" w14:textId="77777777" w:rsidTr="0037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nil"/>
            </w:tcBorders>
            <w:shd w:val="clear" w:color="auto" w:fill="auto"/>
            <w:vAlign w:val="bottom"/>
          </w:tcPr>
          <w:p w14:paraId="1769C809" w14:textId="7EE6C30D" w:rsidR="00146C2C" w:rsidRPr="00175427" w:rsidRDefault="00146C2C" w:rsidP="00371517">
            <w:pPr>
              <w:spacing w:line="240" w:lineRule="auto"/>
              <w:ind w:firstLine="0"/>
              <w:jc w:val="center"/>
              <w:rPr>
                <w:b w:val="0"/>
              </w:rPr>
            </w:pPr>
            <w:r w:rsidRPr="00175427">
              <w:rPr>
                <w:b w:val="0"/>
              </w:rPr>
              <w:t>Cognitive engagement</w:t>
            </w:r>
          </w:p>
        </w:tc>
        <w:tc>
          <w:tcPr>
            <w:tcW w:w="5328" w:type="dxa"/>
            <w:tcBorders>
              <w:bottom w:val="nil"/>
            </w:tcBorders>
            <w:shd w:val="clear" w:color="auto" w:fill="auto"/>
          </w:tcPr>
          <w:p w14:paraId="39FDDB53" w14:textId="3BA0316F" w:rsidR="00146C2C" w:rsidRPr="00B47364" w:rsidRDefault="00146C2C" w:rsidP="00175427">
            <w:pPr>
              <w:spacing w:line="240" w:lineRule="auto"/>
              <w:ind w:hanging="18"/>
              <w:cnfStyle w:val="000000100000" w:firstRow="0" w:lastRow="0" w:firstColumn="0" w:lastColumn="0" w:oddVBand="0" w:evenVBand="0" w:oddHBand="1" w:evenHBand="0" w:firstRowFirstColumn="0" w:firstRowLastColumn="0" w:lastRowFirstColumn="0" w:lastRowLastColumn="0"/>
            </w:pPr>
            <w:r w:rsidRPr="00B47364">
              <w:t>As you were signaled, were you learning anything or getting better at something?</w:t>
            </w:r>
          </w:p>
        </w:tc>
      </w:tr>
      <w:tr w:rsidR="00146C2C" w:rsidRPr="00B47364" w14:paraId="4B4F3DA2" w14:textId="77777777" w:rsidTr="00371517">
        <w:tc>
          <w:tcPr>
            <w:cnfStyle w:val="001000000000" w:firstRow="0" w:lastRow="0" w:firstColumn="1" w:lastColumn="0" w:oddVBand="0" w:evenVBand="0" w:oddHBand="0" w:evenHBand="0" w:firstRowFirstColumn="0" w:firstRowLastColumn="0" w:lastRowFirstColumn="0" w:lastRowLastColumn="0"/>
            <w:tcW w:w="2538" w:type="dxa"/>
            <w:tcBorders>
              <w:top w:val="nil"/>
              <w:left w:val="nil"/>
              <w:bottom w:val="nil"/>
              <w:right w:val="nil"/>
            </w:tcBorders>
            <w:shd w:val="clear" w:color="auto" w:fill="auto"/>
            <w:vAlign w:val="bottom"/>
          </w:tcPr>
          <w:p w14:paraId="09FC53AF" w14:textId="293F0D3B" w:rsidR="00146C2C" w:rsidRPr="00175427" w:rsidRDefault="00146C2C" w:rsidP="00371517">
            <w:pPr>
              <w:spacing w:line="240" w:lineRule="auto"/>
              <w:ind w:firstLine="0"/>
              <w:jc w:val="center"/>
              <w:rPr>
                <w:b w:val="0"/>
              </w:rPr>
            </w:pPr>
            <w:r w:rsidRPr="00175427">
              <w:rPr>
                <w:b w:val="0"/>
              </w:rPr>
              <w:t>Behavioral engagement</w:t>
            </w:r>
          </w:p>
        </w:tc>
        <w:tc>
          <w:tcPr>
            <w:tcW w:w="5328" w:type="dxa"/>
            <w:tcBorders>
              <w:top w:val="nil"/>
              <w:left w:val="nil"/>
              <w:bottom w:val="nil"/>
              <w:right w:val="nil"/>
            </w:tcBorders>
            <w:shd w:val="clear" w:color="auto" w:fill="auto"/>
          </w:tcPr>
          <w:p w14:paraId="4EDE9036" w14:textId="21A10C8F" w:rsidR="00146C2C" w:rsidRPr="00B47364" w:rsidRDefault="00146C2C" w:rsidP="00175427">
            <w:pPr>
              <w:spacing w:line="240" w:lineRule="auto"/>
              <w:ind w:hanging="18"/>
              <w:cnfStyle w:val="000000000000" w:firstRow="0" w:lastRow="0" w:firstColumn="0" w:lastColumn="0" w:oddVBand="0" w:evenVBand="0" w:oddHBand="0" w:evenHBand="0" w:firstRowFirstColumn="0" w:firstRowLastColumn="0" w:lastRowFirstColumn="0" w:lastRowLastColumn="0"/>
            </w:pPr>
            <w:r w:rsidRPr="00B47364">
              <w:t>As you were signaled, how hard were you working?)</w:t>
            </w:r>
          </w:p>
        </w:tc>
      </w:tr>
      <w:tr w:rsidR="00146C2C" w:rsidRPr="00B47364" w14:paraId="0E73EA67" w14:textId="77777777" w:rsidTr="0037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il"/>
              <w:bottom w:val="nil"/>
            </w:tcBorders>
            <w:shd w:val="clear" w:color="auto" w:fill="auto"/>
            <w:vAlign w:val="bottom"/>
          </w:tcPr>
          <w:p w14:paraId="39FC5DC6" w14:textId="23B391D0" w:rsidR="00146C2C" w:rsidRPr="00175427" w:rsidRDefault="00146C2C" w:rsidP="00371517">
            <w:pPr>
              <w:spacing w:line="240" w:lineRule="auto"/>
              <w:ind w:firstLine="0"/>
              <w:jc w:val="center"/>
              <w:rPr>
                <w:b w:val="0"/>
              </w:rPr>
            </w:pPr>
            <w:r w:rsidRPr="00175427">
              <w:rPr>
                <w:b w:val="0"/>
              </w:rPr>
              <w:t>Affective engagement</w:t>
            </w:r>
          </w:p>
        </w:tc>
        <w:tc>
          <w:tcPr>
            <w:tcW w:w="5328" w:type="dxa"/>
            <w:tcBorders>
              <w:top w:val="nil"/>
              <w:bottom w:val="nil"/>
            </w:tcBorders>
            <w:shd w:val="clear" w:color="auto" w:fill="auto"/>
          </w:tcPr>
          <w:p w14:paraId="0117F08C" w14:textId="074627EA" w:rsidR="00146C2C" w:rsidRPr="00B47364" w:rsidRDefault="00146C2C" w:rsidP="00175427">
            <w:pPr>
              <w:spacing w:line="240" w:lineRule="auto"/>
              <w:ind w:hanging="18"/>
              <w:cnfStyle w:val="000000100000" w:firstRow="0" w:lastRow="0" w:firstColumn="0" w:lastColumn="0" w:oddVBand="0" w:evenVBand="0" w:oddHBand="1" w:evenHBand="0" w:firstRowFirstColumn="0" w:firstRowLastColumn="0" w:lastRowFirstColumn="0" w:lastRowLastColumn="0"/>
            </w:pPr>
            <w:r w:rsidRPr="00B47364">
              <w:t>As you were signaled, did you enjoy what you are doing?</w:t>
            </w:r>
          </w:p>
        </w:tc>
      </w:tr>
      <w:tr w:rsidR="00146C2C" w:rsidRPr="00B47364" w14:paraId="5B815D88" w14:textId="77777777" w:rsidTr="00371517">
        <w:tc>
          <w:tcPr>
            <w:cnfStyle w:val="001000000000" w:firstRow="0" w:lastRow="0" w:firstColumn="1" w:lastColumn="0" w:oddVBand="0" w:evenVBand="0" w:oddHBand="0" w:evenHBand="0" w:firstRowFirstColumn="0" w:firstRowLastColumn="0" w:lastRowFirstColumn="0" w:lastRowLastColumn="0"/>
            <w:tcW w:w="2538" w:type="dxa"/>
            <w:tcBorders>
              <w:top w:val="nil"/>
              <w:left w:val="nil"/>
              <w:bottom w:val="nil"/>
              <w:right w:val="nil"/>
            </w:tcBorders>
            <w:shd w:val="clear" w:color="auto" w:fill="auto"/>
            <w:vAlign w:val="bottom"/>
          </w:tcPr>
          <w:p w14:paraId="0FF42619" w14:textId="18B9373C" w:rsidR="00146C2C" w:rsidRPr="00175427" w:rsidRDefault="00146C2C" w:rsidP="00371517">
            <w:pPr>
              <w:spacing w:line="240" w:lineRule="auto"/>
              <w:ind w:firstLine="0"/>
              <w:jc w:val="center"/>
              <w:rPr>
                <w:b w:val="0"/>
              </w:rPr>
            </w:pPr>
            <w:r w:rsidRPr="00175427">
              <w:rPr>
                <w:b w:val="0"/>
              </w:rPr>
              <w:t>Perceived challenge</w:t>
            </w:r>
          </w:p>
        </w:tc>
        <w:tc>
          <w:tcPr>
            <w:tcW w:w="5328" w:type="dxa"/>
            <w:tcBorders>
              <w:top w:val="nil"/>
              <w:left w:val="nil"/>
              <w:bottom w:val="nil"/>
              <w:right w:val="nil"/>
            </w:tcBorders>
            <w:shd w:val="clear" w:color="auto" w:fill="auto"/>
          </w:tcPr>
          <w:p w14:paraId="01BD7014" w14:textId="33D91C78" w:rsidR="00146C2C" w:rsidRPr="00B47364" w:rsidRDefault="00146C2C" w:rsidP="00175427">
            <w:pPr>
              <w:spacing w:line="240" w:lineRule="auto"/>
              <w:ind w:hanging="18"/>
              <w:cnfStyle w:val="000000000000" w:firstRow="0" w:lastRow="0" w:firstColumn="0" w:lastColumn="0" w:oddVBand="0" w:evenVBand="0" w:oddHBand="0" w:evenHBand="0" w:firstRowFirstColumn="0" w:firstRowLastColumn="0" w:lastRowFirstColumn="0" w:lastRowLastColumn="0"/>
            </w:pPr>
            <w:r w:rsidRPr="00B47364">
              <w:t>As you were signaled, how challenging was the main activity?</w:t>
            </w:r>
          </w:p>
        </w:tc>
      </w:tr>
      <w:tr w:rsidR="00146C2C" w:rsidRPr="00B47364" w14:paraId="2513AD29" w14:textId="77777777" w:rsidTr="0037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il"/>
              <w:bottom w:val="single" w:sz="4" w:space="0" w:color="auto"/>
            </w:tcBorders>
            <w:shd w:val="clear" w:color="auto" w:fill="auto"/>
            <w:vAlign w:val="bottom"/>
          </w:tcPr>
          <w:p w14:paraId="0CEE1DB0" w14:textId="59DE4FC2" w:rsidR="00146C2C" w:rsidRPr="00175427" w:rsidRDefault="00146C2C" w:rsidP="00371517">
            <w:pPr>
              <w:spacing w:line="240" w:lineRule="auto"/>
              <w:ind w:firstLine="0"/>
              <w:jc w:val="center"/>
              <w:rPr>
                <w:b w:val="0"/>
              </w:rPr>
            </w:pPr>
            <w:r w:rsidRPr="00175427">
              <w:rPr>
                <w:b w:val="0"/>
              </w:rPr>
              <w:t>Perceived competence</w:t>
            </w:r>
          </w:p>
        </w:tc>
        <w:tc>
          <w:tcPr>
            <w:tcW w:w="5328" w:type="dxa"/>
            <w:tcBorders>
              <w:top w:val="nil"/>
              <w:bottom w:val="single" w:sz="4" w:space="0" w:color="auto"/>
            </w:tcBorders>
            <w:shd w:val="clear" w:color="auto" w:fill="auto"/>
          </w:tcPr>
          <w:p w14:paraId="5DABDB94" w14:textId="72B8EDFA" w:rsidR="00146C2C" w:rsidRPr="00B47364" w:rsidRDefault="00146C2C" w:rsidP="00175427">
            <w:pPr>
              <w:spacing w:line="240" w:lineRule="auto"/>
              <w:ind w:hanging="18"/>
              <w:cnfStyle w:val="000000100000" w:firstRow="0" w:lastRow="0" w:firstColumn="0" w:lastColumn="0" w:oddVBand="0" w:evenVBand="0" w:oddHBand="1" w:evenHBand="0" w:firstRowFirstColumn="0" w:firstRowLastColumn="0" w:lastRowFirstColumn="0" w:lastRowLastColumn="0"/>
            </w:pPr>
            <w:r w:rsidRPr="00B47364">
              <w:t xml:space="preserve">As you were signaled, were you good at the main </w:t>
            </w:r>
            <w:r w:rsidRPr="00B47364">
              <w:lastRenderedPageBreak/>
              <w:t>activity?)</w:t>
            </w:r>
          </w:p>
        </w:tc>
      </w:tr>
    </w:tbl>
    <w:p w14:paraId="119E03CD" w14:textId="77777777" w:rsidR="006C4CF0" w:rsidRPr="00B47364" w:rsidRDefault="006C4CF0" w:rsidP="00D512DD">
      <w:pPr>
        <w:ind w:firstLine="0"/>
      </w:pPr>
    </w:p>
    <w:p w14:paraId="08C10174" w14:textId="5B54F308" w:rsidR="00A811D7" w:rsidRPr="00B47364" w:rsidRDefault="009C52F9" w:rsidP="000C6655">
      <w:r w:rsidRPr="00B47364">
        <w:t>Measures of students</w:t>
      </w:r>
      <w:r w:rsidR="00E90AD1" w:rsidRPr="00B47364">
        <w:t>’</w:t>
      </w:r>
      <w:r w:rsidRPr="00B47364">
        <w:t xml:space="preserve"> pre-interest are used as student-level influencers of MEPs</w:t>
      </w:r>
      <w:r w:rsidR="004B573E" w:rsidRPr="00B47364">
        <w:t xml:space="preserve">. </w:t>
      </w:r>
      <w:r w:rsidR="004E0A99" w:rsidRPr="00B47364">
        <w:t xml:space="preserve">In particular, three items </w:t>
      </w:r>
      <w:r w:rsidR="00A811D7" w:rsidRPr="00B47364">
        <w:t xml:space="preserve">adapted from Vandell, Hall, O’Cadiz, and Karsh (2012) were used, </w:t>
      </w:r>
      <w:r w:rsidR="00286991" w:rsidRPr="00B47364">
        <w:t>with directions for students to rate their agreement with the items’ text using the same scale as the ESM items: Not at all (associated with the number 1 on the survey), A little (2), Somewhat (3), and Very Much (4). The items are presented</w:t>
      </w:r>
      <w:r w:rsidR="005D6A0B">
        <w:t xml:space="preserve"> in Table 4</w:t>
      </w:r>
      <w:r w:rsidR="00A811D7" w:rsidRPr="00B47364">
        <w:t>.</w:t>
      </w:r>
    </w:p>
    <w:p w14:paraId="4C4BF97B" w14:textId="45DEB578" w:rsidR="00A811D7" w:rsidRPr="00B47364" w:rsidRDefault="005D6A0B" w:rsidP="005E67BB">
      <w:pPr>
        <w:ind w:firstLine="0"/>
      </w:pPr>
      <w:r>
        <w:t>Table 4</w:t>
      </w:r>
      <w:r w:rsidR="00A811D7" w:rsidRPr="00B47364">
        <w:t xml:space="preserve">. </w:t>
      </w:r>
    </w:p>
    <w:p w14:paraId="19AEB3EF" w14:textId="06ACC4DA" w:rsidR="00A811D7" w:rsidRPr="00B47364" w:rsidRDefault="00A811D7" w:rsidP="005E67BB">
      <w:pPr>
        <w:ind w:firstLine="0"/>
      </w:pPr>
      <w:r w:rsidRPr="00B47364">
        <w:t xml:space="preserve">Pre-survey measure used in this study.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328"/>
      </w:tblGrid>
      <w:tr w:rsidR="006459BA" w:rsidRPr="00175427" w14:paraId="199243DE" w14:textId="77777777" w:rsidTr="0064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tcPr>
          <w:p w14:paraId="5E399FE7" w14:textId="77777777" w:rsidR="006459BA" w:rsidRPr="005E67BB" w:rsidRDefault="006459BA" w:rsidP="00175427">
            <w:pPr>
              <w:pStyle w:val="Normal1"/>
            </w:pPr>
            <w:r w:rsidRPr="005E67BB">
              <w:t>Construct</w:t>
            </w:r>
          </w:p>
        </w:tc>
        <w:tc>
          <w:tcPr>
            <w:tcW w:w="5328" w:type="dxa"/>
            <w:shd w:val="clear" w:color="auto" w:fill="auto"/>
          </w:tcPr>
          <w:p w14:paraId="31F18544" w14:textId="4E485A15" w:rsidR="006459BA" w:rsidRPr="005E67BB" w:rsidRDefault="006459BA" w:rsidP="00175427">
            <w:pPr>
              <w:pStyle w:val="Normal1"/>
              <w:cnfStyle w:val="100000000000" w:firstRow="1" w:lastRow="0" w:firstColumn="0" w:lastColumn="0" w:oddVBand="0" w:evenVBand="0" w:oddHBand="0" w:evenHBand="0" w:firstRowFirstColumn="0" w:firstRowLastColumn="0" w:lastRowFirstColumn="0" w:lastRowLastColumn="0"/>
            </w:pPr>
            <w:r w:rsidRPr="005E67BB">
              <w:t>Items’ text</w:t>
            </w:r>
          </w:p>
        </w:tc>
      </w:tr>
      <w:tr w:rsidR="00A06A8A" w:rsidRPr="00175427" w14:paraId="73FC1F93" w14:textId="77777777" w:rsidTr="00A06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Merge w:val="restart"/>
            <w:shd w:val="clear" w:color="auto" w:fill="auto"/>
            <w:vAlign w:val="center"/>
          </w:tcPr>
          <w:p w14:paraId="1B425E0A" w14:textId="567960BB" w:rsidR="00A06A8A" w:rsidRPr="00175427" w:rsidRDefault="00A06A8A" w:rsidP="00A06A8A">
            <w:pPr>
              <w:pStyle w:val="Normal1"/>
              <w:jc w:val="center"/>
              <w:rPr>
                <w:b w:val="0"/>
              </w:rPr>
            </w:pPr>
            <w:r w:rsidRPr="00175427">
              <w:rPr>
                <w:b w:val="0"/>
              </w:rPr>
              <w:t>Individual interest in STEM</w:t>
            </w:r>
          </w:p>
        </w:tc>
        <w:tc>
          <w:tcPr>
            <w:tcW w:w="5328" w:type="dxa"/>
            <w:tcBorders>
              <w:bottom w:val="nil"/>
            </w:tcBorders>
            <w:shd w:val="clear" w:color="auto" w:fill="auto"/>
          </w:tcPr>
          <w:p w14:paraId="12EB9D3E" w14:textId="7BC79CE4" w:rsidR="00A06A8A" w:rsidRPr="00175427" w:rsidRDefault="00A06A8A" w:rsidP="00175427">
            <w:pPr>
              <w:pStyle w:val="Normal1"/>
              <w:cnfStyle w:val="000000100000" w:firstRow="0" w:lastRow="0" w:firstColumn="0" w:lastColumn="0" w:oddVBand="0" w:evenVBand="0" w:oddHBand="1" w:evenHBand="0" w:firstRowFirstColumn="0" w:firstRowLastColumn="0" w:lastRowFirstColumn="0" w:lastRowLastColumn="0"/>
            </w:pPr>
            <w:r w:rsidRPr="00175427">
              <w:t>I am interest</w:t>
            </w:r>
            <w:ins w:id="45" w:author="Jen Schmidt" w:date="2017-06-30T10:42:00Z">
              <w:r w:rsidR="00CB64EC">
                <w:t>ed</w:t>
              </w:r>
            </w:ins>
            <w:r w:rsidRPr="00175427">
              <w:t xml:space="preserve"> in science / mathematics / engineering.</w:t>
            </w:r>
          </w:p>
        </w:tc>
      </w:tr>
      <w:tr w:rsidR="00A06A8A" w:rsidRPr="00175427" w14:paraId="7287CAA8" w14:textId="77777777" w:rsidTr="001C5213">
        <w:tc>
          <w:tcPr>
            <w:cnfStyle w:val="001000000000" w:firstRow="0" w:lastRow="0" w:firstColumn="1" w:lastColumn="0" w:oddVBand="0" w:evenVBand="0" w:oddHBand="0" w:evenHBand="0" w:firstRowFirstColumn="0" w:firstRowLastColumn="0" w:lastRowFirstColumn="0" w:lastRowLastColumn="0"/>
            <w:tcW w:w="2538" w:type="dxa"/>
            <w:vMerge/>
            <w:shd w:val="clear" w:color="auto" w:fill="auto"/>
          </w:tcPr>
          <w:p w14:paraId="2A543241" w14:textId="6CBFE265" w:rsidR="00A06A8A" w:rsidRPr="00175427" w:rsidRDefault="00A06A8A" w:rsidP="00175427">
            <w:pPr>
              <w:pStyle w:val="Normal1"/>
              <w:rPr>
                <w:b w:val="0"/>
              </w:rPr>
            </w:pPr>
          </w:p>
        </w:tc>
        <w:tc>
          <w:tcPr>
            <w:tcW w:w="5328" w:type="dxa"/>
            <w:tcBorders>
              <w:top w:val="nil"/>
              <w:bottom w:val="nil"/>
              <w:right w:val="nil"/>
            </w:tcBorders>
            <w:shd w:val="clear" w:color="auto" w:fill="auto"/>
          </w:tcPr>
          <w:p w14:paraId="7E5DE0D8" w14:textId="5C424F58" w:rsidR="00A06A8A" w:rsidRPr="00175427" w:rsidRDefault="00A06A8A" w:rsidP="00175427">
            <w:pPr>
              <w:pStyle w:val="Normal1"/>
              <w:cnfStyle w:val="000000000000" w:firstRow="0" w:lastRow="0" w:firstColumn="0" w:lastColumn="0" w:oddVBand="0" w:evenVBand="0" w:oddHBand="0" w:evenHBand="0" w:firstRowFirstColumn="0" w:firstRowLastColumn="0" w:lastRowFirstColumn="0" w:lastRowLastColumn="0"/>
            </w:pPr>
            <w:r w:rsidRPr="00175427">
              <w:t>At school, science / mathematics / engineering is fun</w:t>
            </w:r>
          </w:p>
        </w:tc>
      </w:tr>
      <w:tr w:rsidR="00A06A8A" w:rsidRPr="00175427" w14:paraId="20778241" w14:textId="77777777" w:rsidTr="001C5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Merge/>
            <w:tcBorders>
              <w:bottom w:val="single" w:sz="4" w:space="0" w:color="auto"/>
            </w:tcBorders>
            <w:shd w:val="clear" w:color="auto" w:fill="auto"/>
          </w:tcPr>
          <w:p w14:paraId="5E76898A" w14:textId="185D35B4" w:rsidR="00A06A8A" w:rsidRPr="00175427" w:rsidRDefault="00A06A8A" w:rsidP="00175427">
            <w:pPr>
              <w:pStyle w:val="Normal1"/>
              <w:rPr>
                <w:b w:val="0"/>
              </w:rPr>
            </w:pPr>
          </w:p>
        </w:tc>
        <w:tc>
          <w:tcPr>
            <w:tcW w:w="5328" w:type="dxa"/>
            <w:tcBorders>
              <w:top w:val="nil"/>
              <w:bottom w:val="single" w:sz="4" w:space="0" w:color="auto"/>
            </w:tcBorders>
            <w:shd w:val="clear" w:color="auto" w:fill="auto"/>
          </w:tcPr>
          <w:p w14:paraId="5589BF2A" w14:textId="22C281A2" w:rsidR="00A06A8A" w:rsidRPr="00175427" w:rsidRDefault="00A06A8A" w:rsidP="00175427">
            <w:pPr>
              <w:pStyle w:val="Normal1"/>
              <w:cnfStyle w:val="000000100000" w:firstRow="0" w:lastRow="0" w:firstColumn="0" w:lastColumn="0" w:oddVBand="0" w:evenVBand="0" w:oddHBand="1" w:evenHBand="0" w:firstRowFirstColumn="0" w:firstRowLastColumn="0" w:lastRowFirstColumn="0" w:lastRowLastColumn="0"/>
            </w:pPr>
            <w:r w:rsidRPr="00175427">
              <w:t>I have always been fascinated by science / mathematics / engineering)</w:t>
            </w:r>
          </w:p>
        </w:tc>
      </w:tr>
    </w:tbl>
    <w:p w14:paraId="26185E6A" w14:textId="77777777" w:rsidR="00685859" w:rsidRDefault="00685859" w:rsidP="00685859">
      <w:pPr>
        <w:ind w:firstLine="0"/>
      </w:pPr>
    </w:p>
    <w:p w14:paraId="62A5EC58" w14:textId="18344D13" w:rsidR="006C4CF0" w:rsidRPr="00685859" w:rsidRDefault="006C4CF0" w:rsidP="00685859">
      <w:r w:rsidRPr="00685859">
        <w:t xml:space="preserve">Different aspects of data modeling are identified from video-recordings with the use of a coding frame with six codes: four for each of the aspects of data modeling, and the remaining two codes are for other instructional activities, such as listening to a youth activity leader or completing a worksheet, in order to compare data modeling to other activities which are potentially engaging but not oriented toward data modeling, and one for other activities, such as traveling between program sites or the time in between activities. </w:t>
      </w:r>
      <w:r w:rsidR="00685859" w:rsidRPr="00685859">
        <w:t xml:space="preserve">These codes are summarized in Table </w:t>
      </w:r>
      <w:r w:rsidR="00D269B3">
        <w:t>5</w:t>
      </w:r>
      <w:r w:rsidR="00685859" w:rsidRPr="00685859">
        <w:t>.</w:t>
      </w:r>
    </w:p>
    <w:p w14:paraId="2B618C4D" w14:textId="041F5E21" w:rsidR="006F13B1" w:rsidRPr="00B47364" w:rsidRDefault="00D269B3" w:rsidP="005E67BB">
      <w:pPr>
        <w:ind w:firstLine="0"/>
      </w:pPr>
      <w:r>
        <w:t>Table 5</w:t>
      </w:r>
      <w:r w:rsidR="00DD4D33" w:rsidRPr="00B47364">
        <w:t xml:space="preserve">. </w:t>
      </w:r>
    </w:p>
    <w:p w14:paraId="6DC5F509" w14:textId="585025F6" w:rsidR="007D2B14" w:rsidRPr="00B47364" w:rsidRDefault="00DD4D33" w:rsidP="005E67BB">
      <w:pPr>
        <w:ind w:firstLine="0"/>
      </w:pPr>
      <w:r w:rsidRPr="00B47364">
        <w:t>Coding frame for data modeling.</w:t>
      </w:r>
    </w:p>
    <w:tbl>
      <w:tblPr>
        <w:tblStyle w:val="LightShading-Accent3"/>
        <w:tblpPr w:leftFromText="180" w:rightFromText="180" w:vertAnchor="text" w:horzAnchor="page" w:tblpX="1549" w:tblpY="38"/>
        <w:tblW w:w="9558" w:type="dxa"/>
        <w:tblBorders>
          <w:top w:val="none" w:sz="0" w:space="0" w:color="auto"/>
          <w:bottom w:val="none" w:sz="0" w:space="0" w:color="auto"/>
        </w:tblBorders>
        <w:tblLook w:val="04A0" w:firstRow="1" w:lastRow="0" w:firstColumn="1" w:lastColumn="0" w:noHBand="0" w:noVBand="1"/>
      </w:tblPr>
      <w:tblGrid>
        <w:gridCol w:w="2451"/>
        <w:gridCol w:w="1617"/>
        <w:gridCol w:w="5490"/>
      </w:tblGrid>
      <w:tr w:rsidR="00B3360F" w:rsidRPr="00B47364" w14:paraId="6612E39E" w14:textId="77777777" w:rsidTr="00FD5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top w:val="single" w:sz="4" w:space="0" w:color="auto"/>
              <w:left w:val="none" w:sz="0" w:space="0" w:color="auto"/>
              <w:bottom w:val="single" w:sz="4" w:space="0" w:color="auto"/>
            </w:tcBorders>
            <w:shd w:val="clear" w:color="auto" w:fill="auto"/>
          </w:tcPr>
          <w:p w14:paraId="78DDED44" w14:textId="589BF70C" w:rsidR="00B3360F" w:rsidRPr="00B47364" w:rsidRDefault="00B3360F" w:rsidP="00FD55E7">
            <w:pPr>
              <w:pStyle w:val="Normal1"/>
            </w:pPr>
            <w:r w:rsidRPr="00B47364">
              <w:t>Aspect of Data Modeling</w:t>
            </w:r>
          </w:p>
        </w:tc>
        <w:tc>
          <w:tcPr>
            <w:tcW w:w="1617" w:type="dxa"/>
            <w:tcBorders>
              <w:top w:val="single" w:sz="4" w:space="0" w:color="auto"/>
              <w:bottom w:val="single" w:sz="4" w:space="0" w:color="auto"/>
            </w:tcBorders>
            <w:shd w:val="clear" w:color="auto" w:fill="auto"/>
          </w:tcPr>
          <w:p w14:paraId="44F4064F" w14:textId="1B1B02CB" w:rsidR="00B3360F" w:rsidRPr="00B47364" w:rsidRDefault="00B3360F" w:rsidP="00FD55E7">
            <w:pPr>
              <w:pStyle w:val="Normal1"/>
              <w:cnfStyle w:val="100000000000" w:firstRow="1" w:lastRow="0" w:firstColumn="0" w:lastColumn="0" w:oddVBand="0" w:evenVBand="0" w:oddHBand="0" w:evenHBand="0" w:firstRowFirstColumn="0" w:firstRowLastColumn="0" w:lastRowFirstColumn="0" w:lastRowLastColumn="0"/>
            </w:pPr>
            <w:r>
              <w:t>Code</w:t>
            </w:r>
          </w:p>
        </w:tc>
        <w:tc>
          <w:tcPr>
            <w:tcW w:w="5490" w:type="dxa"/>
            <w:tcBorders>
              <w:top w:val="single" w:sz="4" w:space="0" w:color="auto"/>
              <w:bottom w:val="single" w:sz="4" w:space="0" w:color="auto"/>
              <w:right w:val="none" w:sz="0" w:space="0" w:color="auto"/>
            </w:tcBorders>
            <w:shd w:val="clear" w:color="auto" w:fill="auto"/>
          </w:tcPr>
          <w:p w14:paraId="74E4317A" w14:textId="63568A94" w:rsidR="00B3360F" w:rsidRPr="00B47364" w:rsidRDefault="00B3360F" w:rsidP="00FD55E7">
            <w:pPr>
              <w:pStyle w:val="Normal1"/>
              <w:cnfStyle w:val="100000000000" w:firstRow="1" w:lastRow="0" w:firstColumn="0" w:lastColumn="0" w:oddVBand="0" w:evenVBand="0" w:oddHBand="0" w:evenHBand="0" w:firstRowFirstColumn="0" w:firstRowLastColumn="0" w:lastRowFirstColumn="0" w:lastRowLastColumn="0"/>
            </w:pPr>
            <w:r>
              <w:t xml:space="preserve">Description </w:t>
            </w:r>
          </w:p>
        </w:tc>
      </w:tr>
      <w:tr w:rsidR="00B3360F" w:rsidRPr="00B47364" w14:paraId="6D997806"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top w:val="single" w:sz="4" w:space="0" w:color="auto"/>
              <w:left w:val="none" w:sz="0" w:space="0" w:color="auto"/>
            </w:tcBorders>
            <w:shd w:val="clear" w:color="auto" w:fill="auto"/>
            <w:vAlign w:val="bottom"/>
          </w:tcPr>
          <w:p w14:paraId="7DB314DD" w14:textId="3C647E6F" w:rsidR="00B3360F" w:rsidRPr="005E67BB" w:rsidRDefault="001D6920" w:rsidP="00DE4EA2">
            <w:pPr>
              <w:pStyle w:val="Normal1"/>
              <w:jc w:val="center"/>
              <w:rPr>
                <w:b w:val="0"/>
              </w:rPr>
            </w:pPr>
            <w:r>
              <w:rPr>
                <w:b w:val="0"/>
              </w:rPr>
              <w:t>Asking questions or defining problems</w:t>
            </w:r>
          </w:p>
        </w:tc>
        <w:tc>
          <w:tcPr>
            <w:tcW w:w="1617" w:type="dxa"/>
            <w:tcBorders>
              <w:top w:val="single" w:sz="4" w:space="0" w:color="auto"/>
            </w:tcBorders>
            <w:shd w:val="clear" w:color="auto" w:fill="auto"/>
          </w:tcPr>
          <w:p w14:paraId="3B201FBB"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62C1AB7E" w14:textId="4E3037FD"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top w:val="single" w:sz="4" w:space="0" w:color="auto"/>
              <w:right w:val="none" w:sz="0" w:space="0" w:color="auto"/>
            </w:tcBorders>
            <w:shd w:val="clear" w:color="auto" w:fill="auto"/>
          </w:tcPr>
          <w:p w14:paraId="5A3454C6" w14:textId="33803F99"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 xml:space="preserve">Discussing </w:t>
            </w:r>
            <w:r w:rsidRPr="00B47364">
              <w:t>topics to investigate and pose questions</w:t>
            </w:r>
            <w:r>
              <w:t>.</w:t>
            </w:r>
          </w:p>
        </w:tc>
      </w:tr>
      <w:tr w:rsidR="00B3360F" w:rsidRPr="00B47364" w14:paraId="05A615BB"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45939C6D" w14:textId="5A6E228C" w:rsidR="00B3360F" w:rsidRPr="005E67BB" w:rsidRDefault="00B3360F" w:rsidP="00DE4EA2">
            <w:pPr>
              <w:pStyle w:val="Normal1"/>
              <w:jc w:val="center"/>
              <w:rPr>
                <w:b w:val="0"/>
              </w:rPr>
            </w:pPr>
          </w:p>
        </w:tc>
        <w:tc>
          <w:tcPr>
            <w:tcW w:w="1617" w:type="dxa"/>
            <w:shd w:val="clear" w:color="auto" w:fill="auto"/>
          </w:tcPr>
          <w:p w14:paraId="49D79B60"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4AE4EA92" w14:textId="3ADCF609"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44584414"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339E7AF0" w14:textId="5C2B6022" w:rsidR="00B3360F" w:rsidRPr="005E67BB" w:rsidRDefault="00B3360F" w:rsidP="00DE4EA2">
            <w:pPr>
              <w:pStyle w:val="Normal1"/>
              <w:jc w:val="center"/>
              <w:rPr>
                <w:b w:val="0"/>
              </w:rPr>
            </w:pPr>
            <w:r w:rsidRPr="005E67BB">
              <w:rPr>
                <w:b w:val="0"/>
              </w:rPr>
              <w:t>Collecting and creating data</w:t>
            </w:r>
          </w:p>
        </w:tc>
        <w:tc>
          <w:tcPr>
            <w:tcW w:w="1617" w:type="dxa"/>
            <w:shd w:val="clear" w:color="auto" w:fill="auto"/>
          </w:tcPr>
          <w:p w14:paraId="7C19D63C"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49C9D2E1" w14:textId="063CC598"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61DF0D4C" w14:textId="2C2C6256"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 xml:space="preserve">Making </w:t>
            </w:r>
            <w:r w:rsidRPr="00B47364">
              <w:t>observations, recording data, and creating data tables and spreadsheets using analog or technological tools</w:t>
            </w:r>
            <w:r>
              <w:t>.</w:t>
            </w:r>
          </w:p>
        </w:tc>
      </w:tr>
      <w:tr w:rsidR="00B3360F" w:rsidRPr="00B47364" w14:paraId="4DADBC4A"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4E071562" w14:textId="77777777" w:rsidR="00B3360F" w:rsidRPr="005E67BB" w:rsidRDefault="00B3360F" w:rsidP="00DE4EA2">
            <w:pPr>
              <w:pStyle w:val="Normal1"/>
              <w:jc w:val="center"/>
              <w:rPr>
                <w:b w:val="0"/>
              </w:rPr>
            </w:pPr>
          </w:p>
        </w:tc>
        <w:tc>
          <w:tcPr>
            <w:tcW w:w="1617" w:type="dxa"/>
            <w:shd w:val="clear" w:color="auto" w:fill="auto"/>
          </w:tcPr>
          <w:p w14:paraId="024D0BDB"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00CC3024" w14:textId="5EABDD13"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60347723"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093887F0" w14:textId="639C5107" w:rsidR="00B3360F" w:rsidRPr="005E67BB" w:rsidRDefault="00B3360F" w:rsidP="00DE4EA2">
            <w:pPr>
              <w:pStyle w:val="Normal1"/>
              <w:jc w:val="center"/>
              <w:rPr>
                <w:b w:val="0"/>
              </w:rPr>
            </w:pPr>
            <w:r w:rsidRPr="005E67BB">
              <w:rPr>
                <w:b w:val="0"/>
              </w:rPr>
              <w:t>Analyzing and modeling data</w:t>
            </w:r>
          </w:p>
        </w:tc>
        <w:tc>
          <w:tcPr>
            <w:tcW w:w="1617" w:type="dxa"/>
            <w:shd w:val="clear" w:color="auto" w:fill="auto"/>
          </w:tcPr>
          <w:p w14:paraId="64750D31"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2006698D" w14:textId="7987FABF"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58C3BF67" w14:textId="579EC5DB"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Summarizing</w:t>
            </w:r>
            <w:r w:rsidRPr="00B47364">
              <w:t>, de</w:t>
            </w:r>
            <w:r>
              <w:t xml:space="preserve">scribing, and modeling </w:t>
            </w:r>
            <w:r w:rsidRPr="00B47364">
              <w:t>data using analog or technological tools</w:t>
            </w:r>
            <w:r>
              <w:t>.</w:t>
            </w:r>
          </w:p>
        </w:tc>
      </w:tr>
      <w:tr w:rsidR="00B3360F" w:rsidRPr="00B47364" w14:paraId="699BF03D"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483BEB33" w14:textId="77777777" w:rsidR="00B3360F" w:rsidRPr="005E67BB" w:rsidRDefault="00B3360F" w:rsidP="00DE4EA2">
            <w:pPr>
              <w:pStyle w:val="Normal1"/>
              <w:jc w:val="center"/>
              <w:rPr>
                <w:b w:val="0"/>
              </w:rPr>
            </w:pPr>
          </w:p>
        </w:tc>
        <w:tc>
          <w:tcPr>
            <w:tcW w:w="1617" w:type="dxa"/>
            <w:shd w:val="clear" w:color="auto" w:fill="auto"/>
          </w:tcPr>
          <w:p w14:paraId="35BE9F72"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3DBAD8DF" w14:textId="310C08E9"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346579ED"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57CB5247" w14:textId="222DC88A" w:rsidR="00B3360F" w:rsidRPr="005E67BB" w:rsidRDefault="00B3360F" w:rsidP="00DE4EA2">
            <w:pPr>
              <w:pStyle w:val="Normal1"/>
              <w:jc w:val="center"/>
              <w:rPr>
                <w:b w:val="0"/>
              </w:rPr>
            </w:pPr>
            <w:r w:rsidRPr="005E67BB">
              <w:rPr>
                <w:b w:val="0"/>
              </w:rPr>
              <w:t>Interpreting and communicating findings</w:t>
            </w:r>
          </w:p>
        </w:tc>
        <w:tc>
          <w:tcPr>
            <w:tcW w:w="1617" w:type="dxa"/>
            <w:shd w:val="clear" w:color="auto" w:fill="auto"/>
          </w:tcPr>
          <w:p w14:paraId="70AB6B71"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76898D41" w14:textId="7B45CA34"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2E206275" w14:textId="472165F8"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 xml:space="preserve">Discussing and sharing and presenting </w:t>
            </w:r>
            <w:r w:rsidRPr="00B47364">
              <w:t>findings</w:t>
            </w:r>
            <w:r>
              <w:t>.</w:t>
            </w:r>
          </w:p>
        </w:tc>
      </w:tr>
      <w:tr w:rsidR="00B3360F" w:rsidRPr="00B47364" w14:paraId="55D24F0C"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17E7FD29" w14:textId="77777777" w:rsidR="00B3360F" w:rsidRPr="005E67BB" w:rsidRDefault="00B3360F" w:rsidP="00DE4EA2">
            <w:pPr>
              <w:pStyle w:val="Normal1"/>
              <w:jc w:val="center"/>
              <w:rPr>
                <w:b w:val="0"/>
              </w:rPr>
            </w:pPr>
          </w:p>
        </w:tc>
        <w:tc>
          <w:tcPr>
            <w:tcW w:w="1617" w:type="dxa"/>
            <w:shd w:val="clear" w:color="auto" w:fill="auto"/>
          </w:tcPr>
          <w:p w14:paraId="249581AD"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39E7D0BB" w14:textId="15FCF6D2"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022A3ABB"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3C544916" w14:textId="24D5C7E6" w:rsidR="00B3360F" w:rsidRPr="005E67BB" w:rsidRDefault="00B3360F" w:rsidP="00DE4EA2">
            <w:pPr>
              <w:pStyle w:val="Normal1"/>
              <w:jc w:val="center"/>
              <w:rPr>
                <w:b w:val="0"/>
              </w:rPr>
            </w:pPr>
            <w:r w:rsidRPr="005E67BB">
              <w:rPr>
                <w:b w:val="0"/>
              </w:rPr>
              <w:t>Other instructional activities</w:t>
            </w:r>
          </w:p>
        </w:tc>
        <w:tc>
          <w:tcPr>
            <w:tcW w:w="1617" w:type="dxa"/>
            <w:shd w:val="clear" w:color="auto" w:fill="auto"/>
          </w:tcPr>
          <w:p w14:paraId="3F6B2C58"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0D7ABF94" w14:textId="0D9104C3"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0884B1F4" w14:textId="56A1AAAC"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Being</w:t>
            </w:r>
            <w:r w:rsidRPr="00B47364">
              <w:t xml:space="preserve"> involved in other instructional activities</w:t>
            </w:r>
            <w:r>
              <w:t>: quiz and test, lecture, or video.</w:t>
            </w:r>
          </w:p>
        </w:tc>
      </w:tr>
      <w:tr w:rsidR="00B3360F" w:rsidRPr="00B47364" w14:paraId="41B41DDE"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78638E03" w14:textId="77777777" w:rsidR="00B3360F" w:rsidRPr="005E67BB" w:rsidRDefault="00B3360F" w:rsidP="00DE4EA2">
            <w:pPr>
              <w:pStyle w:val="Normal1"/>
              <w:jc w:val="center"/>
              <w:rPr>
                <w:b w:val="0"/>
              </w:rPr>
            </w:pPr>
          </w:p>
        </w:tc>
        <w:tc>
          <w:tcPr>
            <w:tcW w:w="1617" w:type="dxa"/>
            <w:shd w:val="clear" w:color="auto" w:fill="auto"/>
          </w:tcPr>
          <w:p w14:paraId="577CC7DC"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1E4C1402" w14:textId="39143688"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3CA52EB9"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bottom w:val="single" w:sz="4" w:space="0" w:color="auto"/>
            </w:tcBorders>
            <w:shd w:val="clear" w:color="auto" w:fill="auto"/>
            <w:vAlign w:val="bottom"/>
          </w:tcPr>
          <w:p w14:paraId="0DAD7418" w14:textId="3782DCE7" w:rsidR="00B3360F" w:rsidRPr="005E67BB" w:rsidRDefault="00B3360F" w:rsidP="00DE4EA2">
            <w:pPr>
              <w:pStyle w:val="Normal1"/>
              <w:jc w:val="center"/>
              <w:rPr>
                <w:b w:val="0"/>
              </w:rPr>
            </w:pPr>
            <w:r w:rsidRPr="005E67BB">
              <w:rPr>
                <w:b w:val="0"/>
              </w:rPr>
              <w:t>Other activities</w:t>
            </w:r>
          </w:p>
        </w:tc>
        <w:tc>
          <w:tcPr>
            <w:tcW w:w="1617" w:type="dxa"/>
            <w:tcBorders>
              <w:bottom w:val="single" w:sz="4" w:space="0" w:color="auto"/>
            </w:tcBorders>
            <w:shd w:val="clear" w:color="auto" w:fill="auto"/>
          </w:tcPr>
          <w:p w14:paraId="0F7069AF"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146FABB5" w14:textId="669324EE"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bottom w:val="single" w:sz="4" w:space="0" w:color="auto"/>
              <w:right w:val="none" w:sz="0" w:space="0" w:color="auto"/>
            </w:tcBorders>
            <w:shd w:val="clear" w:color="auto" w:fill="auto"/>
          </w:tcPr>
          <w:p w14:paraId="524B6D0C" w14:textId="38CD6729"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Being involved in non-instructional</w:t>
            </w:r>
            <w:r w:rsidRPr="00B47364">
              <w:t xml:space="preserve"> activities</w:t>
            </w:r>
            <w:r>
              <w:t>: off-topic time or transition between activities or program locations.</w:t>
            </w:r>
          </w:p>
        </w:tc>
      </w:tr>
    </w:tbl>
    <w:p w14:paraId="65CB6E21" w14:textId="5173160C" w:rsidR="006B5C54" w:rsidRPr="00B47364" w:rsidRDefault="006B5C54" w:rsidP="000C6655"/>
    <w:p w14:paraId="6B0E59EC" w14:textId="0DC8076E" w:rsidR="00EF7B3D" w:rsidRPr="00B47364" w:rsidRDefault="00AE2739" w:rsidP="00EB50FA">
      <w:pPr>
        <w:pStyle w:val="Heading2"/>
      </w:pPr>
      <w:bookmarkStart w:id="46" w:name="_udf77cu758pn" w:colFirst="0" w:colLast="0"/>
      <w:bookmarkStart w:id="47" w:name="_Toc360128381"/>
      <w:bookmarkEnd w:id="46"/>
      <w:r w:rsidRPr="00B47364">
        <w:t>Data Analysis</w:t>
      </w:r>
      <w:bookmarkEnd w:id="47"/>
    </w:p>
    <w:p w14:paraId="58F683A3" w14:textId="14595CEB" w:rsidR="007B1BA2" w:rsidRDefault="007B1BA2" w:rsidP="00FD0F74">
      <w:r>
        <w:t xml:space="preserve">Before analyzing data to answer RQs 1 and 2, two preliminary steps will be taken. The steps for both are described in this section. </w:t>
      </w:r>
    </w:p>
    <w:p w14:paraId="2D48ECAF" w14:textId="0424D704" w:rsidR="00FD0F74" w:rsidRPr="00F6649D" w:rsidRDefault="00FD0F74" w:rsidP="00FD0F74">
      <w:pPr>
        <w:rPr>
          <w:i/>
        </w:rPr>
      </w:pPr>
      <w:r>
        <w:rPr>
          <w:i/>
        </w:rPr>
        <w:t>Preliminary analyses</w:t>
      </w:r>
    </w:p>
    <w:p w14:paraId="61ACB9FB" w14:textId="0F946097" w:rsidR="00FD0F74" w:rsidRDefault="00FD0F74" w:rsidP="00FD0F74">
      <w:r>
        <w:t xml:space="preserve">First, to create MEPs, </w:t>
      </w:r>
      <w:r w:rsidRPr="000B711D">
        <w:t>Latent Profile Analysis (LPA; Muthen, 2004) will be carried out.</w:t>
      </w:r>
      <w:r>
        <w:t xml:space="preserve"> </w:t>
      </w:r>
      <w:r w:rsidRPr="000B711D">
        <w:t xml:space="preserve">LPA allows for capturing the multidimensional nature of engagement. Particularly, LPA can be used to identify common patterns in learners’ ESM responses as part of a person-oriented analysis to construct Momentary Engagement Profiles (MEPs). These MEPs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w:t>
      </w:r>
      <w:r w:rsidRPr="00B47364">
        <w:t>A key benefit of the use of LPA, in addition to likelihood estimation-based fit indices, is probabilities of an observation being a member of a cluster, unlike in hierarchical and k-means cluster analysis, for which an observation is</w:t>
      </w:r>
      <w:r>
        <w:t xml:space="preserve"> </w:t>
      </w:r>
      <w:r>
        <w:rPr>
          <w:i/>
        </w:rPr>
        <w:t>hard</w:t>
      </w:r>
      <w:r w:rsidRPr="005D15A2">
        <w:rPr>
          <w:i/>
        </w:rPr>
        <w:t xml:space="preserve"> classified</w:t>
      </w:r>
      <w:r w:rsidRPr="00B47364">
        <w:t xml:space="preserve"> exclusively into one cluster. </w:t>
      </w:r>
    </w:p>
    <w:p w14:paraId="3A67CC2B" w14:textId="77777777" w:rsidR="00FD0F74" w:rsidRDefault="00FD0F74" w:rsidP="00FD0F74">
      <w:r w:rsidRPr="00B47364">
        <w:lastRenderedPageBreak/>
        <w:t>Mixture modeling</w:t>
      </w:r>
      <w:r>
        <w:t xml:space="preserve"> is an approach for identifying distinct distributions, or mixtures of distributions, of measured variables. A type of mixture modeling within a latent variable modeling framework, </w:t>
      </w:r>
      <w:r w:rsidRPr="00B47364">
        <w:t>Latent Profile Analysis (LPA; Harring &amp; Hodis, 2016; Muthen, 2004; Oberski, 2016) is used</w:t>
      </w:r>
      <w:r>
        <w:t xml:space="preserve"> in this study, in particular to identify the number and nature of MEPs. </w:t>
      </w:r>
      <w:r w:rsidRPr="000B711D">
        <w:t>Profiles will be constructed with the</w:t>
      </w:r>
      <w:r>
        <w:t xml:space="preserve"> three</w:t>
      </w:r>
      <w:r w:rsidRPr="000B711D">
        <w:t xml:space="preserve"> self-reported ESM measures for cognitive, behav</w:t>
      </w:r>
      <w:r>
        <w:t xml:space="preserve">ioral, and affective engagement. Once this step is carried out, the probability of a response being associated with an MEP will be used as the dependent variable for subsequent analyses. </w:t>
      </w:r>
      <w:r w:rsidRPr="00B47364">
        <w:t>The mclust</w:t>
      </w:r>
      <w:r>
        <w:t xml:space="preserve"> package</w:t>
      </w:r>
      <w:r w:rsidRPr="00B47364">
        <w:t xml:space="preserve"> (Scrucca, Fop, Murphy, &amp; Raftery, 2016)</w:t>
      </w:r>
      <w:r>
        <w:t xml:space="preserve"> in R (R Core Team, 2017) </w:t>
      </w:r>
      <w:r w:rsidRPr="00B47364">
        <w:t xml:space="preserve">will be used to carry out mixture modeling. The number of profiles will be determined on the basis of log-likelihood, entropy, Akaike Information Criteria (AIC) and Bayesian Information Criteria (BIC) statistics, and cross-validation, as well as concerns of parsimony and interpretability. </w:t>
      </w:r>
      <w:r w:rsidRPr="000B711D">
        <w:t>The profiles will be interpreted on the basis of both the engagement-related and challenge and perceived competence measures.</w:t>
      </w:r>
    </w:p>
    <w:p w14:paraId="3B105C5F" w14:textId="5F55CD45" w:rsidR="00FD0F74" w:rsidRDefault="009316B1" w:rsidP="00FD0F74">
      <w:pPr>
        <w:rPr>
          <w:rFonts w:eastAsia="Times New Roman" w:cs="Times New Roman"/>
          <w:szCs w:val="24"/>
        </w:rPr>
      </w:pPr>
      <w:r>
        <w:t>First</w:t>
      </w:r>
      <w:commentRangeStart w:id="48"/>
      <w:r w:rsidR="00FD0F74" w:rsidRPr="00653FD4">
        <w:rPr>
          <w:rFonts w:eastAsia="Times New Roman" w:cs="Times New Roman"/>
          <w:szCs w:val="24"/>
        </w:rPr>
        <w:t xml:space="preserve">-order </w:t>
      </w:r>
      <w:r w:rsidR="00FD0F74">
        <w:rPr>
          <w:rFonts w:eastAsia="Times New Roman" w:cs="Times New Roman"/>
          <w:szCs w:val="24"/>
        </w:rPr>
        <w:t xml:space="preserve">Pearson </w:t>
      </w:r>
      <w:r w:rsidR="00FD0F74" w:rsidRPr="00653FD4">
        <w:rPr>
          <w:rFonts w:eastAsia="Times New Roman" w:cs="Times New Roman"/>
          <w:szCs w:val="24"/>
        </w:rPr>
        <w:t>correlations</w:t>
      </w:r>
      <w:r w:rsidR="00FD0F74">
        <w:rPr>
          <w:rFonts w:eastAsia="Times New Roman" w:cs="Times New Roman"/>
          <w:szCs w:val="24"/>
        </w:rPr>
        <w:t xml:space="preserve"> between</w:t>
      </w:r>
      <w:r w:rsidR="00FD0F74" w:rsidRPr="00653FD4">
        <w:rPr>
          <w:rFonts w:eastAsia="Times New Roman" w:cs="Times New Roman"/>
          <w:szCs w:val="24"/>
        </w:rPr>
        <w:t>, as well as the</w:t>
      </w:r>
      <w:r w:rsidR="00FD0F74">
        <w:rPr>
          <w:rFonts w:eastAsia="Times New Roman" w:cs="Times New Roman"/>
          <w:szCs w:val="24"/>
        </w:rPr>
        <w:t xml:space="preserve"> frequency,</w:t>
      </w:r>
      <w:r w:rsidR="00FD0F74" w:rsidRPr="00653FD4">
        <w:rPr>
          <w:rFonts w:eastAsia="Times New Roman" w:cs="Times New Roman"/>
          <w:szCs w:val="24"/>
        </w:rPr>
        <w:t xml:space="preserve"> range, mean,</w:t>
      </w:r>
      <w:r w:rsidR="00FD0F74" w:rsidRPr="005F0C5B">
        <w:rPr>
          <w:rFonts w:eastAsia="Times New Roman" w:cs="Times New Roman"/>
          <w:szCs w:val="24"/>
        </w:rPr>
        <w:t xml:space="preserve"> skew, kurtosis, and standard deviations </w:t>
      </w:r>
      <w:r w:rsidR="00FD0F74">
        <w:rPr>
          <w:rFonts w:eastAsia="Times New Roman" w:cs="Times New Roman"/>
          <w:szCs w:val="24"/>
        </w:rPr>
        <w:t>for all variables will be examined. These variables are</w:t>
      </w:r>
    </w:p>
    <w:p w14:paraId="7DB47EAD" w14:textId="77777777" w:rsidR="00FD0F74" w:rsidRPr="00780B8C" w:rsidRDefault="00FD0F74" w:rsidP="00FD0F74">
      <w:pPr>
        <w:ind w:firstLine="0"/>
        <w:rPr>
          <w:rFonts w:eastAsia="Times New Roman" w:cs="Times New Roman"/>
          <w:szCs w:val="24"/>
        </w:rPr>
      </w:pPr>
      <w:r>
        <w:rPr>
          <w:rFonts w:eastAsia="Times New Roman" w:cs="Times New Roman"/>
          <w:szCs w:val="24"/>
        </w:rPr>
        <w:t xml:space="preserve">the ESM measure for cognitive, behavioral, and affective engagement, and for learners’ perceptions of the task and themselves, and the pre-survey measure for interest. Variables for data modeling will be included for the Pearson correlations. In addition, the frequency of the codes for data modeling, and the number of responses by student, program, and moment will be examined. </w:t>
      </w:r>
    </w:p>
    <w:commentRangeEnd w:id="48"/>
    <w:p w14:paraId="106CAEB5" w14:textId="77777777" w:rsidR="00FD0F74" w:rsidRPr="00F6649D" w:rsidRDefault="00CB64EC" w:rsidP="00FD0F74">
      <w:pPr>
        <w:rPr>
          <w:i/>
        </w:rPr>
      </w:pPr>
      <w:r>
        <w:rPr>
          <w:rStyle w:val="CommentReference"/>
        </w:rPr>
        <w:commentReference w:id="48"/>
      </w:r>
      <w:r w:rsidR="00FD0F74">
        <w:rPr>
          <w:i/>
        </w:rPr>
        <w:t>Primary analyses</w:t>
      </w:r>
    </w:p>
    <w:p w14:paraId="347712F9" w14:textId="77777777" w:rsidR="00FD0F74" w:rsidRPr="00B47364" w:rsidRDefault="00FD0F74" w:rsidP="00FD0F74">
      <w:r>
        <w:t xml:space="preserve">To analyze data for RQ 1 and 2, a series of mixed effects models will be carried out. In addition, a qualitative analysis will be carried out for RQ 2C. The general approach used for </w:t>
      </w:r>
      <w:r>
        <w:lastRenderedPageBreak/>
        <w:t>specifying the mixed effects is first described, followed by details about how the models will be used for providing answers to specific research questions.</w:t>
      </w:r>
    </w:p>
    <w:p w14:paraId="0AA0BDC5" w14:textId="07F4BD33" w:rsidR="00EC4048" w:rsidRDefault="00FD0F74" w:rsidP="00FD0F74">
      <w:r w:rsidRPr="00B47364">
        <w:t>All of the models will use random effects for learner</w:t>
      </w:r>
      <w:r w:rsidR="00F60D62">
        <w:t>, momentary, and program effect</w:t>
      </w:r>
      <w:r w:rsidRPr="00B47364">
        <w:rPr>
          <w:vertAlign w:val="subscript"/>
        </w:rPr>
        <w:t>.</w:t>
      </w:r>
      <w:r w:rsidRPr="00B47364">
        <w:rPr>
          <w:b/>
        </w:rPr>
        <w:t xml:space="preserve"> </w:t>
      </w:r>
      <w:r w:rsidRPr="00B47364">
        <w:t>Because the outcome from LPA is not a hard classification (i.e., an observation is in a profile—or not) but a probability, the outcome is treated as a continuous variable. There will be as many models as profiles identi</w:t>
      </w:r>
      <w:r>
        <w:t xml:space="preserve">fied in the preliminary analysis, so, the profile will be different between models. </w:t>
      </w:r>
      <w:r w:rsidRPr="00B47364">
        <w:t>First, null models with only the random parts (i.e., random learner, momentary, and pro</w:t>
      </w:r>
      <w:r>
        <w:t xml:space="preserve">gram effects) will be specified. </w:t>
      </w:r>
      <w:r w:rsidRPr="00B47364">
        <w:t>Then, t</w:t>
      </w:r>
      <w:r>
        <w:t>he predictors will be added in two subsequent steps. First,</w:t>
      </w:r>
      <w:r w:rsidRPr="00B47364">
        <w:t xml:space="preserve"> the main effects </w:t>
      </w:r>
      <w:r>
        <w:t>will be added to the model with the main effects of the variables added t</w:t>
      </w:r>
      <w:r w:rsidR="00EC4048">
        <w:t>o the null mixed effects model.</w:t>
      </w:r>
    </w:p>
    <w:p w14:paraId="571F9D4B" w14:textId="230F3C7E" w:rsidR="00FD0F74" w:rsidRDefault="00FD0F74" w:rsidP="00FD0F74">
      <w:commentRangeStart w:id="49"/>
      <w:r>
        <w:t>Finally</w:t>
      </w:r>
      <w:commentRangeEnd w:id="49"/>
      <w:r w:rsidR="00CB64EC">
        <w:rPr>
          <w:rStyle w:val="CommentReference"/>
        </w:rPr>
        <w:commentReference w:id="49"/>
      </w:r>
      <w:r>
        <w:t>, interactions between specific variables will be added, although these interactions will only be added when one of the two variables to be interacted is significant. The pairs variables that serve as candidates for such interactions are a) between learners’ perceptions of themselves and the task, b) between learners’ perception of themselves and any of the aspects of data modeling, c) between learners’ perceptions of the task and any of the aspects of data modeling, and d) if specified, between learners’ perception of themselves and any of the aspects of data modeling.  The model with the random effects for the learner, moment, and program and with the direct effects of all the predictor va</w:t>
      </w:r>
      <w:r w:rsidR="008F36DB">
        <w:t>riables is presented in Figure 3</w:t>
      </w:r>
      <w:r>
        <w:t>. In this figure, the probability of a response being associated with an MEP (obtained through the LPA carried out during the preliminary analyses) is predicted by the direct effects of indicators for the aspects of data modeling (</w:t>
      </w:r>
      <w:r w:rsidRPr="00B47364">
        <w:rPr>
          <w:rFonts w:cs="Times New Roman"/>
          <w:szCs w:val="24"/>
        </w:rPr>
        <w:t>β</w:t>
      </w:r>
      <w:r>
        <w:rPr>
          <w:rFonts w:cs="Times New Roman"/>
          <w:szCs w:val="24"/>
          <w:vertAlign w:val="subscript"/>
        </w:rPr>
        <w:t>01</w:t>
      </w:r>
      <w:r w:rsidRPr="00B47364">
        <w:rPr>
          <w:rFonts w:cs="Times New Roman"/>
          <w:b/>
          <w:szCs w:val="24"/>
          <w:vertAlign w:val="subscript"/>
        </w:rPr>
        <w:t xml:space="preserve"> </w:t>
      </w:r>
      <w:r w:rsidRPr="00B47364">
        <w:rPr>
          <w:rFonts w:cs="Times New Roman"/>
          <w:szCs w:val="24"/>
        </w:rPr>
        <w:t>– β</w:t>
      </w:r>
      <w:r>
        <w:rPr>
          <w:rFonts w:cs="Times New Roman"/>
          <w:szCs w:val="24"/>
          <w:vertAlign w:val="subscript"/>
        </w:rPr>
        <w:t xml:space="preserve">05 </w:t>
      </w:r>
      <w:r w:rsidR="008F36DB">
        <w:rPr>
          <w:rFonts w:cs="Times New Roman"/>
          <w:szCs w:val="24"/>
        </w:rPr>
        <w:t>in Figure 3</w:t>
      </w:r>
      <w:r>
        <w:t>) and learners’ perceptions of themselves and the task (</w:t>
      </w:r>
      <w:r w:rsidRPr="00B47364">
        <w:rPr>
          <w:rFonts w:cs="Times New Roman"/>
          <w:szCs w:val="24"/>
        </w:rPr>
        <w:t>β</w:t>
      </w:r>
      <w:r>
        <w:rPr>
          <w:rFonts w:cs="Times New Roman"/>
          <w:szCs w:val="24"/>
          <w:vertAlign w:val="subscript"/>
        </w:rPr>
        <w:t>06</w:t>
      </w:r>
      <w:r w:rsidRPr="00B47364">
        <w:rPr>
          <w:rFonts w:cs="Times New Roman"/>
          <w:b/>
          <w:szCs w:val="24"/>
          <w:vertAlign w:val="subscript"/>
        </w:rPr>
        <w:t xml:space="preserve"> </w:t>
      </w:r>
      <w:r w:rsidRPr="00B47364">
        <w:rPr>
          <w:rFonts w:cs="Times New Roman"/>
          <w:szCs w:val="24"/>
        </w:rPr>
        <w:t>– β</w:t>
      </w:r>
      <w:r>
        <w:rPr>
          <w:rFonts w:cs="Times New Roman"/>
          <w:szCs w:val="24"/>
          <w:vertAlign w:val="subscript"/>
        </w:rPr>
        <w:t>07</w:t>
      </w:r>
      <w:r>
        <w:t>), both measured at the moment level, their pre-program STEM interest (</w:t>
      </w:r>
      <w:r w:rsidRPr="00B47364">
        <w:rPr>
          <w:rFonts w:cs="Times New Roman"/>
          <w:szCs w:val="24"/>
        </w:rPr>
        <w:t>β</w:t>
      </w:r>
      <w:r>
        <w:rPr>
          <w:rFonts w:cs="Times New Roman"/>
          <w:szCs w:val="24"/>
          <w:vertAlign w:val="subscript"/>
        </w:rPr>
        <w:t>08</w:t>
      </w:r>
      <w:r>
        <w:t xml:space="preserve">), measured at the </w:t>
      </w:r>
      <w:r>
        <w:lastRenderedPageBreak/>
        <w:t>student level, and the random learner, moment, and program effects (</w:t>
      </w:r>
      <w:r w:rsidRPr="00840DAA">
        <w:rPr>
          <w:rFonts w:ascii="Symbol" w:hAnsi="Symbol" w:cs="Times New Roman"/>
        </w:rPr>
        <w:t></w:t>
      </w:r>
      <w:r>
        <w:rPr>
          <w:rFonts w:cs="Times New Roman"/>
          <w:vertAlign w:val="subscript"/>
        </w:rPr>
        <w:t>learner</w:t>
      </w:r>
      <w:r>
        <w:rPr>
          <w:rFonts w:cs="Times New Roman"/>
        </w:rPr>
        <w:t xml:space="preserve">, </w:t>
      </w:r>
      <w:r w:rsidRPr="00840DAA">
        <w:rPr>
          <w:rFonts w:ascii="Symbol" w:hAnsi="Symbol" w:cs="Times New Roman"/>
        </w:rPr>
        <w:t></w:t>
      </w:r>
      <w:r>
        <w:rPr>
          <w:rFonts w:cs="Times New Roman"/>
          <w:vertAlign w:val="subscript"/>
        </w:rPr>
        <w:t>moment</w:t>
      </w:r>
      <w:r>
        <w:rPr>
          <w:rFonts w:cs="Times New Roman"/>
        </w:rPr>
        <w:t xml:space="preserve">, and </w:t>
      </w:r>
      <w:r w:rsidRPr="00840DAA">
        <w:rPr>
          <w:rFonts w:ascii="Symbol" w:hAnsi="Symbol" w:cs="Times New Roman"/>
        </w:rPr>
        <w:t></w:t>
      </w:r>
      <w:r>
        <w:rPr>
          <w:rFonts w:cs="Times New Roman"/>
          <w:vertAlign w:val="subscript"/>
        </w:rPr>
        <w:t>program</w:t>
      </w:r>
      <w:r>
        <w:rPr>
          <w:rFonts w:cs="Times New Roman"/>
        </w:rPr>
        <w:t>).</w:t>
      </w:r>
    </w:p>
    <w:p w14:paraId="72E220FB" w14:textId="77777777" w:rsidR="00FD0F74" w:rsidRPr="00840DAA" w:rsidRDefault="00FD0F74" w:rsidP="00FD0F74"/>
    <w:p w14:paraId="68183C1C" w14:textId="57BE4867" w:rsidR="00FD0F74" w:rsidRDefault="00621639" w:rsidP="00FD0F74">
      <w:pPr>
        <w:ind w:firstLine="0"/>
      </w:pPr>
      <w:r>
        <w:t>Figure 3</w:t>
      </w:r>
      <w:r w:rsidR="00FD0F74">
        <w:t>.</w:t>
      </w:r>
    </w:p>
    <w:p w14:paraId="04C6F2FD" w14:textId="77777777" w:rsidR="00FD0F74" w:rsidRPr="00B47364" w:rsidRDefault="00FD0F74" w:rsidP="00FD0F74">
      <w:pPr>
        <w:ind w:firstLine="0"/>
      </w:pPr>
      <w:r>
        <w:t>Mixed effects model with the direct effects of the predictor variables without interactions between variables.</w:t>
      </w:r>
    </w:p>
    <w:p w14:paraId="5F648E34" w14:textId="6E2EDC7E" w:rsidR="00FD0F74" w:rsidRDefault="00FD0F74" w:rsidP="00FD0F74">
      <w:pPr>
        <w:ind w:firstLine="0"/>
        <w:rPr>
          <w:noProof/>
        </w:rPr>
      </w:pPr>
    </w:p>
    <w:p w14:paraId="2CD544F4" w14:textId="04BBAFFA" w:rsidR="00576961" w:rsidRPr="00B47364" w:rsidRDefault="000302E6" w:rsidP="00FD0F74">
      <w:pPr>
        <w:ind w:firstLine="0"/>
      </w:pPr>
      <w:r>
        <w:rPr>
          <w:noProof/>
        </w:rPr>
        <w:lastRenderedPageBreak/>
        <w:drawing>
          <wp:inline distT="0" distB="0" distL="0" distR="0" wp14:anchorId="6C3F284A" wp14:editId="5B113E23">
            <wp:extent cx="5118100" cy="6146094"/>
            <wp:effectExtent l="25400" t="25400" r="12700" b="26670"/>
            <wp:docPr id="5" name="Picture 5" descr="Macintosh HD:Users:joshuarosenberg:Google Drive:1_Research:dissertation:equations:daum_equation_1498499174638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shuarosenberg:Google Drive:1_Research:dissertation:equations:daum_equation_1498499174638_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531" cy="6146611"/>
                    </a:xfrm>
                    <a:prstGeom prst="rect">
                      <a:avLst/>
                    </a:prstGeom>
                    <a:noFill/>
                    <a:ln>
                      <a:solidFill>
                        <a:schemeClr val="tx1"/>
                      </a:solidFill>
                    </a:ln>
                  </pic:spPr>
                </pic:pic>
              </a:graphicData>
            </a:graphic>
          </wp:inline>
        </w:drawing>
      </w:r>
    </w:p>
    <w:p w14:paraId="2FB046DF" w14:textId="7D4DB40E" w:rsidR="00FD0F74" w:rsidRDefault="00FD0F74" w:rsidP="00FD0F74">
      <w:r>
        <w:t xml:space="preserve">For RQ 1A, on how the aspects of data modeling relate to different MEPs, the coefficients for indicators for five of the six aspects of data modeling will be tested to determine whether they differ significantly from zero. Coefficients greater or lesser than zero will tell us which aspects of data modeling relate to the MEP being predicted with each model, controlling for the effects of learners’ perception of themselves and the task as well as their pre-program </w:t>
      </w:r>
      <w:r w:rsidR="00523B02">
        <w:lastRenderedPageBreak/>
        <w:t xml:space="preserve">STEM </w:t>
      </w:r>
      <w:r>
        <w:t xml:space="preserve">interest. In addition, these models will take account of the learner, moment, and program random effects: In other words, if specific learners, moments, or programs are more (or less) associated with an MEP, these effects will be modeled along with the predictor variables. </w:t>
      </w:r>
    </w:p>
    <w:p w14:paraId="1B6D9EFE" w14:textId="168EACF2" w:rsidR="00BD30B9" w:rsidRDefault="00FD0F74" w:rsidP="008E7347">
      <w:commentRangeStart w:id="50"/>
      <w:r>
        <w:t>For</w:t>
      </w:r>
      <w:commentRangeEnd w:id="50"/>
      <w:r w:rsidR="00036196">
        <w:rPr>
          <w:rStyle w:val="CommentReference"/>
        </w:rPr>
        <w:commentReference w:id="50"/>
      </w:r>
      <w:r>
        <w:t xml:space="preserve"> RQ 1B, </w:t>
      </w:r>
      <w:r w:rsidR="00BD30B9">
        <w:t xml:space="preserve">on how shifts </w:t>
      </w:r>
      <w:r w:rsidR="00BD30B9" w:rsidRPr="00CA2AE2">
        <w:t>between aspects of data modeling and other activities relate to d</w:t>
      </w:r>
      <w:r w:rsidR="00BD30B9">
        <w:t xml:space="preserve">ifferent profiles of engagement, </w:t>
      </w:r>
      <w:r w:rsidR="001C5213">
        <w:t>two log-linear models will be used, with the distinction being between shifts from an activity coded “1” for any of the four aspects of data modelin</w:t>
      </w:r>
      <w:r w:rsidR="00115C06">
        <w:t>g to an activity not coded “1” for any of the activities—from data modeling to other or non-instructional activities—and from other or non-instructional activities to data modelin</w:t>
      </w:r>
      <w:r w:rsidR="00CB5FB8">
        <w:t xml:space="preserve">g. The profile “after” (i.e., for the </w:t>
      </w:r>
      <w:r w:rsidR="008E7347">
        <w:t xml:space="preserve">shift from </w:t>
      </w:r>
      <w:r w:rsidR="00CB5FB8">
        <w:t xml:space="preserve">data modeling to </w:t>
      </w:r>
      <w:r w:rsidR="008E7347">
        <w:t xml:space="preserve">an </w:t>
      </w:r>
      <w:r w:rsidR="00CB5FB8">
        <w:t>other or non-instructional activity</w:t>
      </w:r>
      <w:r w:rsidR="008E7347">
        <w:t xml:space="preserve">, the profile associated with the other or non-instructional activity) each shift will serve as the categorical dependent variable, with the profile “before” serving as the categorical predictor variable. </w:t>
      </w:r>
      <w:r w:rsidR="00D84D00">
        <w:t>Coefficients significantly different from zero will indicate shifts that occur more (or less) likely than chance, indicating how</w:t>
      </w:r>
      <w:r w:rsidR="008872ED">
        <w:t xml:space="preserve"> any of the</w:t>
      </w:r>
      <w:r w:rsidR="00D84D00">
        <w:t xml:space="preserve"> data modeling </w:t>
      </w:r>
      <w:r w:rsidR="008872ED">
        <w:t xml:space="preserve">is associated with changes in engagement. </w:t>
      </w:r>
    </w:p>
    <w:p w14:paraId="23A2BAFD" w14:textId="77777777" w:rsidR="00FD0F74" w:rsidRDefault="00FD0F74" w:rsidP="00FD0F74">
      <w:r>
        <w:t xml:space="preserve">For RQ 2A, on how learners’ perception of their competence impacts how data modeling relates to learners’ engagement, the indicators for the aspects of data modeling and the variable for perception of challenge will be interacted. However, as described above, these variables will only be interacted when one is significant: Specifically, </w:t>
      </w:r>
      <w:commentRangeStart w:id="51"/>
      <w:r>
        <w:t xml:space="preserve">when </w:t>
      </w:r>
      <w:commentRangeEnd w:id="51"/>
      <w:r w:rsidR="00036196">
        <w:rPr>
          <w:rStyle w:val="CommentReference"/>
        </w:rPr>
        <w:commentReference w:id="51"/>
      </w:r>
      <w:r>
        <w:t xml:space="preserve">the variable for perceptions of challenge is significantly different than zero, it will be interacted with all of the indicators of data modeling, and if perceptions of challenge does not significantly differ from zero, when one of the indicators of data modeling is significantly different from zero, it will still be interacted with the variable for the perceptions of challenge. </w:t>
      </w:r>
    </w:p>
    <w:p w14:paraId="34EC3A1A" w14:textId="43A73F47" w:rsidR="00FD0F74" w:rsidRDefault="00FD0F74" w:rsidP="00FD0F74">
      <w:r>
        <w:t xml:space="preserve">For RQ 2B, on how learners’ perception of </w:t>
      </w:r>
      <w:r w:rsidR="004567A2">
        <w:t>how challenge the activity is</w:t>
      </w:r>
      <w:r>
        <w:t xml:space="preserve"> impacts how data modeling relates to learners’ engagement, the indicators for the aspects of data modeling </w:t>
      </w:r>
      <w:r>
        <w:lastRenderedPageBreak/>
        <w:t xml:space="preserve">and the variable for perception of challenge will be interacted. As for RQ 2A, these will be interacted only when one is significant: When the variable for perceptions of themselves is significantly different than zero, it will be interacted with all of the indicators of data modeling, and if perceptions of themself does not significantly differ from zero, when one of the indicators of data modeling is significantly different from zero, it will still be interacted with the variable for the perception of themself.  </w:t>
      </w:r>
    </w:p>
    <w:p w14:paraId="2FE2FB7F" w14:textId="74610A9A" w:rsidR="004567A2" w:rsidRDefault="004567A2" w:rsidP="004567A2">
      <w:r>
        <w:t xml:space="preserve">For RQ 2C, on how the interactive effect of learners’ perceptions of their competence and of how challenging the activity is relates to learners’ engagement, </w:t>
      </w:r>
      <w:r w:rsidR="005E086E">
        <w:t xml:space="preserve">the interaction of these two variables and the indicators for the aspects of data modeling will be interacted. As for RQ 2A and RQ 2B, </w:t>
      </w:r>
      <w:r w:rsidR="00BF07E8">
        <w:t xml:space="preserve">these variables will only be interacted when either the interaction between learners’ perceptions of their competence and of how challenge the activity is or one of the indicators for data modeling is significantly different from zero. </w:t>
      </w:r>
    </w:p>
    <w:p w14:paraId="01E695A5" w14:textId="0B03F971" w:rsidR="009270D3" w:rsidRDefault="00FD0F74" w:rsidP="00FD0F74">
      <w:commentRangeStart w:id="52"/>
      <w:r>
        <w:t>For</w:t>
      </w:r>
      <w:commentRangeEnd w:id="52"/>
      <w:r w:rsidR="001732D2">
        <w:rPr>
          <w:rStyle w:val="CommentReference"/>
        </w:rPr>
        <w:commentReference w:id="52"/>
      </w:r>
      <w:r>
        <w:t xml:space="preserve"> RQ</w:t>
      </w:r>
      <w:r w:rsidR="004567A2">
        <w:t xml:space="preserve"> 2D</w:t>
      </w:r>
      <w:r>
        <w:t xml:space="preserve">, on what other characteristics of the activity could impact how data modeling relates to learners’ engagement, moments that are associated with especially higher probabilities of responses associated with the different MEPs will be identified and then coded qualitatively. These moments will be identified only for those moments coded for one of the four aspects of data modeling through the selection of those moments with random effects </w:t>
      </w:r>
      <w:r w:rsidR="00E23B21">
        <w:t>(</w:t>
      </w:r>
      <w:r w:rsidR="00E23B21">
        <w:rPr>
          <w:rFonts w:ascii="Symbol" w:hAnsi="Symbol"/>
        </w:rPr>
        <w:t></w:t>
      </w:r>
      <w:r w:rsidR="00E23B21" w:rsidRPr="00E23B21">
        <w:rPr>
          <w:rFonts w:cs="Times New Roman"/>
          <w:vertAlign w:val="subscript"/>
        </w:rPr>
        <w:t>moment</w:t>
      </w:r>
      <w:r w:rsidR="00E23B21">
        <w:rPr>
          <w:rFonts w:cs="Times New Roman"/>
        </w:rPr>
        <w:t xml:space="preserve">) </w:t>
      </w:r>
      <w:r w:rsidRPr="00E23B21">
        <w:t>above</w:t>
      </w:r>
      <w:r>
        <w:t xml:space="preserve"> the 80</w:t>
      </w:r>
      <w:r w:rsidRPr="000156E2">
        <w:rPr>
          <w:vertAlign w:val="superscript"/>
        </w:rPr>
        <w:t>th</w:t>
      </w:r>
      <w:r>
        <w:t xml:space="preserve"> percentile from the final models, or those with not only the direct effects of the variables but also those with the addition of any interactions among the variables. These moments will therefore be those that systematically exhibit higher probabilities of responses associated with the different MEPs, controlling for the effects of all of the predictor variables and accounting for the variability and number of the responses associated with the moments. Qualitative analyses will be carried out in two steps. In the first code-generating </w:t>
      </w:r>
      <w:r>
        <w:rPr>
          <w:i/>
        </w:rPr>
        <w:t>inductive</w:t>
      </w:r>
      <w:r>
        <w:t xml:space="preserve"> step (Hatch, 2002), videos </w:t>
      </w:r>
      <w:r>
        <w:lastRenderedPageBreak/>
        <w:t xml:space="preserve">of the moments will be open-coded, in which notes and possible themes are recorded. After open coding, notes and possible themes and the data will be read, and possible patterns in them will be recorded. These patterns will be collapsed into an initial coding frame, consisting of the codes, their description, and an example. This coding frame is used in the second </w:t>
      </w:r>
      <w:r>
        <w:rPr>
          <w:i/>
        </w:rPr>
        <w:t xml:space="preserve">confirmatory </w:t>
      </w:r>
      <w:r>
        <w:t>step, which will involve a second rater. In the second step, the coding frame will be used to code for the presence of the codes in 20 of the video segments, randomly selected from among those identified as associated with random effects above the 80</w:t>
      </w:r>
      <w:r w:rsidRPr="00C34197">
        <w:rPr>
          <w:vertAlign w:val="superscript"/>
        </w:rPr>
        <w:t>th</w:t>
      </w:r>
      <w:r>
        <w:t xml:space="preserve"> percentile for the final models. The agreement between the original and second rater will be calculated using Fleiss’ kappa, with a value above .70 indicating satisfactory agreement. If disagreement is not satisfactory, then cases in which the raters disagreed will be discussed and resolved, and a different sample of segments (if there is a sufficient number of samples; because only segments coded for one of the aspects of data modeling will be sampled from) will be coded again.</w:t>
      </w:r>
    </w:p>
    <w:p w14:paraId="3F669663" w14:textId="77777777" w:rsidR="00FA0A6E" w:rsidRDefault="00FA0A6E">
      <w:pPr>
        <w:spacing w:line="276" w:lineRule="auto"/>
        <w:ind w:firstLine="0"/>
        <w:rPr>
          <w:rFonts w:eastAsia="Times New Roman" w:cs="Times New Roman"/>
          <w:b/>
          <w:szCs w:val="24"/>
        </w:rPr>
      </w:pPr>
      <w:bookmarkStart w:id="53" w:name="_7hcazwir1vmn" w:colFirst="0" w:colLast="0"/>
      <w:bookmarkEnd w:id="53"/>
      <w:r>
        <w:br w:type="page"/>
      </w:r>
    </w:p>
    <w:p w14:paraId="4229086C" w14:textId="48FD7B0E" w:rsidR="00705A27" w:rsidRPr="00B47364" w:rsidRDefault="00AE2739" w:rsidP="00D55021">
      <w:pPr>
        <w:pStyle w:val="Heading1"/>
      </w:pPr>
      <w:bookmarkStart w:id="54" w:name="_Toc360128382"/>
      <w:r w:rsidRPr="00B47364">
        <w:lastRenderedPageBreak/>
        <w:t>References</w:t>
      </w:r>
      <w:bookmarkEnd w:id="54"/>
    </w:p>
    <w:p w14:paraId="05C3DBEB" w14:textId="77777777" w:rsidR="002A1566" w:rsidRPr="00B47364" w:rsidRDefault="002A5432" w:rsidP="00997007">
      <w:pPr>
        <w:ind w:left="720" w:hanging="720"/>
      </w:pPr>
      <w:r w:rsidRPr="00B47364">
        <w:t>Bergman, L. R., Magnusson, D., &amp; El Khouri, B. M. (2003). Studying individual development in an interindividual context: A person-oriented approach. Psychology Press.</w:t>
      </w:r>
    </w:p>
    <w:p w14:paraId="45D889F5" w14:textId="77777777" w:rsidR="002A1566" w:rsidRPr="00B47364" w:rsidRDefault="002A5432" w:rsidP="00997007">
      <w:pPr>
        <w:ind w:left="720" w:hanging="720"/>
        <w:rPr>
          <w:i/>
        </w:rPr>
      </w:pPr>
      <w:r w:rsidRPr="00B47364">
        <w:t>Berland, L. K., Schwarz, C. V., Krist, C., Kenyon, L., Lo, A. S., &amp; Reiser, B. J. (2015). Epistemologies in practice: Making scientific practices meaningful for students. </w:t>
      </w:r>
      <w:r w:rsidRPr="00B47364">
        <w:rPr>
          <w:i/>
        </w:rPr>
        <w:t>Journal of Research in Science Teaching.</w:t>
      </w:r>
    </w:p>
    <w:p w14:paraId="1F314FB3" w14:textId="77777777" w:rsidR="002A1566" w:rsidRPr="00B47364" w:rsidRDefault="002A5432" w:rsidP="00997007">
      <w:pPr>
        <w:ind w:left="720" w:hanging="720"/>
      </w:pPr>
      <w:r w:rsidRPr="00B47364">
        <w:t>Bielik, T., &amp; Yarden, A. (2016). Promoting the asking of research questions in a high-school biotechnology inquiry-oriented program. </w:t>
      </w:r>
      <w:r w:rsidRPr="00B47364">
        <w:rPr>
          <w:i/>
        </w:rPr>
        <w:t>International Journal of STEM Education, 3</w:t>
      </w:r>
      <w:r w:rsidRPr="00B47364">
        <w:t>(1), 15.</w:t>
      </w:r>
    </w:p>
    <w:p w14:paraId="41CB5BBF" w14:textId="3F99B9A7" w:rsidR="002A1566" w:rsidRPr="00B47364" w:rsidRDefault="002A5432" w:rsidP="00997007">
      <w:pPr>
        <w:ind w:left="720" w:hanging="720"/>
      </w:pPr>
      <w:r w:rsidRPr="00B47364">
        <w:t>Collins, A. (2017). What's Worth Teaching? Rethinking Curr</w:t>
      </w:r>
      <w:r w:rsidR="003F0E1F" w:rsidRPr="00B47364">
        <w:t>iculum in the Age of Technology. New York, NY: Teachers College Press.</w:t>
      </w:r>
    </w:p>
    <w:p w14:paraId="318B806F" w14:textId="0AD7547F" w:rsidR="002A1566" w:rsidRPr="00B47364" w:rsidRDefault="002A5432" w:rsidP="00997007">
      <w:pPr>
        <w:ind w:left="720" w:hanging="720"/>
      </w:pPr>
      <w:r w:rsidRPr="00B47364">
        <w:t>Common Core Stat</w:t>
      </w:r>
      <w:r w:rsidR="003F0E1F" w:rsidRPr="00B47364">
        <w:t xml:space="preserve">e Standards Initiative. (2010). </w:t>
      </w:r>
      <w:r w:rsidRPr="00B47364">
        <w:rPr>
          <w:i/>
        </w:rPr>
        <w:t>Common Core State Standards for Mathematics (CCSSM).</w:t>
      </w:r>
      <w:r w:rsidRPr="00B47364">
        <w:t xml:space="preserve"> Washington, DC: National Governors Association Center for Best Practices and the Council of Chief State School Officers.</w:t>
      </w:r>
    </w:p>
    <w:p w14:paraId="4FCAF831" w14:textId="77777777" w:rsidR="002A1566" w:rsidRPr="00B47364" w:rsidRDefault="002A5432" w:rsidP="00997007">
      <w:pPr>
        <w:ind w:left="720" w:hanging="720"/>
      </w:pPr>
      <w:r w:rsidRPr="00B47364">
        <w:t>Corpus, J. H., &amp; Wormington, S. V. (2014). Profiles of intrinsic and extrinsic motivations in elementary school: A longitudinal analysis. </w:t>
      </w:r>
      <w:r w:rsidRPr="00B47364">
        <w:rPr>
          <w:i/>
        </w:rPr>
        <w:t>The Journal of Experimental Education, 82</w:t>
      </w:r>
      <w:r w:rsidRPr="00B47364">
        <w:t>(4), 480-501.</w:t>
      </w:r>
    </w:p>
    <w:p w14:paraId="5B1D74D6" w14:textId="4B070BF1" w:rsidR="00126CA0" w:rsidRPr="00B47364" w:rsidRDefault="00126CA0" w:rsidP="00997007">
      <w:pPr>
        <w:ind w:left="720" w:hanging="720"/>
      </w:pPr>
      <w:r w:rsidRPr="00B47364">
        <w:t xml:space="preserve">Csikszentmihalyi, M. (1990). </w:t>
      </w:r>
      <w:r w:rsidRPr="00B47364">
        <w:rPr>
          <w:i/>
        </w:rPr>
        <w:t>Flow:</w:t>
      </w:r>
      <w:r w:rsidRPr="00B47364">
        <w:t xml:space="preserve"> </w:t>
      </w:r>
      <w:r w:rsidRPr="00B47364">
        <w:rPr>
          <w:i/>
        </w:rPr>
        <w:t>The psychology of optimal performance. </w:t>
      </w:r>
      <w:r w:rsidRPr="00B47364">
        <w:rPr>
          <w:iCs/>
        </w:rPr>
        <w:t>Cambridge, England: Cambridge University Press</w:t>
      </w:r>
      <w:r w:rsidRPr="00B47364">
        <w:t>.</w:t>
      </w:r>
    </w:p>
    <w:p w14:paraId="38A04FC9" w14:textId="77777777" w:rsidR="002A1566" w:rsidRPr="00B47364" w:rsidRDefault="002A5432" w:rsidP="00997007">
      <w:pPr>
        <w:ind w:left="720" w:hanging="720"/>
      </w:pPr>
      <w:r w:rsidRPr="00B47364">
        <w:t>Csikszentmihalyi, M. (1997). Finding flow: The psychology of engagement with everyday life. Basic Books.</w:t>
      </w:r>
    </w:p>
    <w:p w14:paraId="19F65DAD" w14:textId="77777777" w:rsidR="002A1566" w:rsidRPr="00B47364" w:rsidRDefault="002A5432" w:rsidP="00997007">
      <w:pPr>
        <w:ind w:left="720" w:hanging="720"/>
      </w:pPr>
      <w:r w:rsidRPr="00B47364">
        <w:lastRenderedPageBreak/>
        <w:t xml:space="preserve">Franklin, C., Kader, G., Mewborn, D., Moreno, J., Peck, R., Perry, M., &amp; Scheaffer, R. (2007). </w:t>
      </w:r>
      <w:r w:rsidRPr="00B47364">
        <w:rPr>
          <w:i/>
        </w:rPr>
        <w:t>Guidelines for assessment and instruction in statistics education (GAISE) report.</w:t>
      </w:r>
      <w:r w:rsidRPr="00B47364">
        <w:t xml:space="preserve"> American Statistical Association. </w:t>
      </w:r>
    </w:p>
    <w:p w14:paraId="1B747C82" w14:textId="77777777" w:rsidR="002A1566" w:rsidRPr="00B47364" w:rsidRDefault="002A5432" w:rsidP="00997007">
      <w:pPr>
        <w:ind w:left="720" w:hanging="720"/>
      </w:pPr>
      <w:r w:rsidRPr="00B47364">
        <w:t>Fredricks, J. A., &amp; McColskey, W. (2012). The measurement of student engagement: A comparative analysis of various methods and student self-report instruments. In Handbook of research on student engagement (pp. 763-782). Springer US.</w:t>
      </w:r>
    </w:p>
    <w:p w14:paraId="5ED945B7" w14:textId="77777777" w:rsidR="002A1566" w:rsidRPr="00B47364" w:rsidRDefault="002A5432" w:rsidP="00997007">
      <w:pPr>
        <w:ind w:left="720" w:hanging="720"/>
      </w:pPr>
      <w:r w:rsidRPr="00B47364">
        <w:t>Fredricks, J. A., Blumenfeld, P. C., &amp; Paris, A. H. (2004). School engagement: Potential of the concept, state of the evidence. </w:t>
      </w:r>
      <w:r w:rsidRPr="00B47364">
        <w:rPr>
          <w:i/>
        </w:rPr>
        <w:t>Review of educational research, 74</w:t>
      </w:r>
      <w:r w:rsidRPr="00B47364">
        <w:t>(1), 59-109.</w:t>
      </w:r>
    </w:p>
    <w:p w14:paraId="50546A0D" w14:textId="01D15186" w:rsidR="002A1566" w:rsidRPr="00B47364" w:rsidRDefault="002A5432" w:rsidP="00997007">
      <w:pPr>
        <w:ind w:left="720" w:hanging="720"/>
        <w:rPr>
          <w:i/>
        </w:rPr>
      </w:pPr>
      <w:r w:rsidRPr="00B47364">
        <w:t>Fredricks, J. A., Filsecker, M., &amp; Lawson, M. A. (2016). Student engagement, context, and adjustment: Addressing definitional, measurement, and methodological issues.</w:t>
      </w:r>
      <w:r w:rsidR="003F0E1F" w:rsidRPr="00B47364">
        <w:t xml:space="preserve"> </w:t>
      </w:r>
      <w:r w:rsidR="003F0E1F" w:rsidRPr="00B47364">
        <w:rPr>
          <w:i/>
        </w:rPr>
        <w:t xml:space="preserve">Learning &amp; Instruction. </w:t>
      </w:r>
    </w:p>
    <w:p w14:paraId="51755621" w14:textId="39F64404" w:rsidR="002A1566" w:rsidRPr="00B47364" w:rsidRDefault="002A5432" w:rsidP="00997007">
      <w:pPr>
        <w:ind w:left="720" w:hanging="720"/>
      </w:pPr>
      <w:r w:rsidRPr="00B47364">
        <w:t>Gelman, S. A., &amp; Markman, E. M. (1987). Young children's inductions from natural kinds: The role of categories and appearances. </w:t>
      </w:r>
      <w:r w:rsidR="003F0E1F" w:rsidRPr="00B47364">
        <w:rPr>
          <w:i/>
        </w:rPr>
        <w:t>Child D</w:t>
      </w:r>
      <w:r w:rsidRPr="00B47364">
        <w:rPr>
          <w:i/>
        </w:rPr>
        <w:t>evelopment,</w:t>
      </w:r>
      <w:r w:rsidRPr="00B47364">
        <w:t xml:space="preserve"> 1532-1541.</w:t>
      </w:r>
    </w:p>
    <w:p w14:paraId="1D760EED" w14:textId="7A7CF25B" w:rsidR="002A1566" w:rsidRPr="00B47364" w:rsidRDefault="002A5432" w:rsidP="00997007">
      <w:pPr>
        <w:ind w:left="720" w:hanging="720"/>
      </w:pPr>
      <w:r w:rsidRPr="00B47364">
        <w:t>Gopnik, A., &amp; Sobel, D. M. (2000). Detecting blickets: How young children use information about novel causal powers in categ</w:t>
      </w:r>
      <w:r w:rsidR="003F0E1F" w:rsidRPr="00B47364">
        <w:t>orization and induction. </w:t>
      </w:r>
      <w:r w:rsidR="003F0E1F" w:rsidRPr="00B47364">
        <w:rPr>
          <w:i/>
        </w:rPr>
        <w:t>Child D</w:t>
      </w:r>
      <w:r w:rsidRPr="00B47364">
        <w:rPr>
          <w:i/>
        </w:rPr>
        <w:t>evelopment, 71</w:t>
      </w:r>
      <w:r w:rsidRPr="00B47364">
        <w:t>(5), 1205-1222.</w:t>
      </w:r>
    </w:p>
    <w:p w14:paraId="552752E4" w14:textId="626661BE" w:rsidR="002A1566" w:rsidRPr="00B47364" w:rsidRDefault="002A5432" w:rsidP="00997007">
      <w:pPr>
        <w:ind w:left="720" w:hanging="720"/>
      </w:pPr>
      <w:r w:rsidRPr="00B47364">
        <w:t>Gopnik, A., Sobel, D. M., Schulz, L. E., &amp; Glymour, C. (2001). Causal learning mechanisms in very young children: two-, three-, and four-year-olds infer causal relations from patterns of variation and covariation. </w:t>
      </w:r>
      <w:r w:rsidR="003F0E1F" w:rsidRPr="00B47364">
        <w:rPr>
          <w:i/>
        </w:rPr>
        <w:t>Developmental P</w:t>
      </w:r>
      <w:r w:rsidRPr="00B47364">
        <w:rPr>
          <w:i/>
        </w:rPr>
        <w:t>sychology, 37</w:t>
      </w:r>
      <w:r w:rsidRPr="00B47364">
        <w:t>(5), 620.</w:t>
      </w:r>
    </w:p>
    <w:p w14:paraId="0B2A5A88" w14:textId="77777777" w:rsidR="002A1566" w:rsidRPr="00B47364" w:rsidRDefault="002A5432" w:rsidP="00997007">
      <w:pPr>
        <w:ind w:left="720" w:hanging="720"/>
      </w:pPr>
      <w:r w:rsidRPr="00B47364">
        <w:t>Greene, B. A. (2015). Measuring cognitive engagement with self-report scales: Reflections from over 20 years of research. </w:t>
      </w:r>
      <w:r w:rsidRPr="00B47364">
        <w:rPr>
          <w:i/>
        </w:rPr>
        <w:t>Educational Psychologist, 50</w:t>
      </w:r>
      <w:r w:rsidRPr="00B47364">
        <w:t>(1), 14-30.</w:t>
      </w:r>
    </w:p>
    <w:p w14:paraId="0021330C" w14:textId="702EA7EE" w:rsidR="00B812CD" w:rsidRPr="00B47364" w:rsidRDefault="00B812CD" w:rsidP="00997007">
      <w:pPr>
        <w:ind w:left="720" w:hanging="720"/>
      </w:pPr>
      <w:r w:rsidRPr="00B47364">
        <w:lastRenderedPageBreak/>
        <w:t>Greene, K. M., Lee, B., Constance, N., &amp; Hynes, K. (2013). Examining youth and program predictors of engagement in out-of-school time programs. </w:t>
      </w:r>
      <w:r w:rsidRPr="00B47364">
        <w:rPr>
          <w:i/>
          <w:iCs/>
        </w:rPr>
        <w:t>Journal of youth and adolescence</w:t>
      </w:r>
      <w:r w:rsidRPr="00B47364">
        <w:t>, </w:t>
      </w:r>
      <w:r w:rsidRPr="00B47364">
        <w:rPr>
          <w:i/>
          <w:iCs/>
        </w:rPr>
        <w:t>42</w:t>
      </w:r>
      <w:r w:rsidRPr="00B47364">
        <w:t>(10), 1557-1572.</w:t>
      </w:r>
    </w:p>
    <w:p w14:paraId="72DFD5DD" w14:textId="77777777" w:rsidR="002A1566" w:rsidRPr="00B47364" w:rsidRDefault="002A5432" w:rsidP="00997007">
      <w:pPr>
        <w:ind w:left="720" w:hanging="720"/>
      </w:pPr>
      <w:r w:rsidRPr="00B47364">
        <w:t>Hancock, C., Kaput, J. J., &amp; Goldsmith, L. T. (1992). Authentic inquiry with data: Critical barriers to classroom implementation. </w:t>
      </w:r>
      <w:r w:rsidRPr="00B47364">
        <w:rPr>
          <w:i/>
        </w:rPr>
        <w:t>Educational Psychologist, 27</w:t>
      </w:r>
      <w:r w:rsidRPr="00B47364">
        <w:t>(3), 337-364.</w:t>
      </w:r>
    </w:p>
    <w:p w14:paraId="101C83E9" w14:textId="77777777" w:rsidR="002A1566" w:rsidRPr="00B47364" w:rsidRDefault="002A5432" w:rsidP="00997007">
      <w:pPr>
        <w:ind w:left="720" w:hanging="720"/>
      </w:pPr>
      <w:r w:rsidRPr="00B47364">
        <w:t>Harring, J. R., &amp; Hodis, F. A. (2016). Mixture modeling: Applications in educational psychology. </w:t>
      </w:r>
      <w:r w:rsidRPr="00B47364">
        <w:rPr>
          <w:i/>
        </w:rPr>
        <w:t>Educational Psychologist, 51</w:t>
      </w:r>
      <w:r w:rsidRPr="00B47364">
        <w:t>(3-4), 354-367.</w:t>
      </w:r>
    </w:p>
    <w:p w14:paraId="30FD489A" w14:textId="77777777" w:rsidR="002A1566" w:rsidRPr="00B47364" w:rsidRDefault="002A5432" w:rsidP="00997007">
      <w:pPr>
        <w:ind w:left="720" w:hanging="720"/>
      </w:pPr>
      <w:r w:rsidRPr="00B47364">
        <w:t>Hasson, E., &amp; Yarden, A. (2012). Separating the research question from the laboratory techniques: Advancing high</w:t>
      </w:r>
      <w:r w:rsidRPr="00B47364">
        <w:rPr>
          <w:rFonts w:ascii="Noteworthy Light" w:hAnsi="Noteworthy Light" w:cs="Noteworthy Light"/>
        </w:rPr>
        <w:t>‐</w:t>
      </w:r>
      <w:r w:rsidRPr="00B47364">
        <w:t>school biology teachers' ability to ask research questions. </w:t>
      </w:r>
      <w:r w:rsidRPr="00B47364">
        <w:rPr>
          <w:i/>
        </w:rPr>
        <w:t>Journal of Research in Science Teaching, 49</w:t>
      </w:r>
      <w:r w:rsidRPr="00B47364">
        <w:t>(10), 1296-1320.</w:t>
      </w:r>
    </w:p>
    <w:p w14:paraId="7FD7164E" w14:textId="77777777" w:rsidR="002A1566" w:rsidRPr="00B47364" w:rsidRDefault="002A5432" w:rsidP="00997007">
      <w:pPr>
        <w:ind w:left="720" w:hanging="720"/>
      </w:pPr>
      <w:r w:rsidRPr="00B47364">
        <w:t>Hayenga, A. O., &amp; Corpus, J. H. (2010). Profiles of intrinsic and extrinsic motivations: A person-centered approach to motivation and achievement in middle school. </w:t>
      </w:r>
      <w:r w:rsidRPr="00B47364">
        <w:rPr>
          <w:i/>
        </w:rPr>
        <w:t>Motivation and Emotion, 34</w:t>
      </w:r>
      <w:r w:rsidRPr="00B47364">
        <w:t>(4), 371-383.</w:t>
      </w:r>
    </w:p>
    <w:p w14:paraId="797FB0C8" w14:textId="77777777" w:rsidR="002A1566" w:rsidRPr="00B47364" w:rsidRDefault="002A5432" w:rsidP="00997007">
      <w:pPr>
        <w:ind w:left="720" w:hanging="720"/>
      </w:pPr>
      <w:r w:rsidRPr="00B47364">
        <w:t>Hektner, J. M., Schmidt, J. A., &amp; Csikszentmihalyi, M. (2007). </w:t>
      </w:r>
      <w:r w:rsidRPr="00B47364">
        <w:rPr>
          <w:i/>
        </w:rPr>
        <w:t>Experience sampling method: Measuring the quality of everyday life</w:t>
      </w:r>
      <w:r w:rsidRPr="00B47364">
        <w:t>. Sage.</w:t>
      </w:r>
    </w:p>
    <w:p w14:paraId="32ADF200" w14:textId="77777777" w:rsidR="002A1566" w:rsidRPr="00B47364" w:rsidRDefault="002A5432" w:rsidP="00997007">
      <w:pPr>
        <w:ind w:left="720" w:hanging="720"/>
      </w:pPr>
      <w:r w:rsidRPr="00B47364">
        <w:t>Johnston, A. M., Sheskin, M., Johnson, S. G., &amp; Keil, F. C. (2017). Preferences for Explanation Generality Develop Early in Biology But Not Physics. </w:t>
      </w:r>
      <w:r w:rsidRPr="00B47364">
        <w:rPr>
          <w:i/>
        </w:rPr>
        <w:t>Child Development</w:t>
      </w:r>
      <w:r w:rsidRPr="00B47364">
        <w:t>.</w:t>
      </w:r>
    </w:p>
    <w:p w14:paraId="5629C1E4" w14:textId="44149B4F" w:rsidR="002A1566" w:rsidRPr="00B47364" w:rsidRDefault="002A5432" w:rsidP="00997007">
      <w:pPr>
        <w:ind w:left="720" w:hanging="720"/>
      </w:pPr>
      <w:r w:rsidRPr="00B47364">
        <w:t>Konold, C., &amp; Pollatsek, A. (2002). Data analysis as the search for signals in noisy processes. </w:t>
      </w:r>
      <w:r w:rsidR="00A457CC" w:rsidRPr="00B47364">
        <w:rPr>
          <w:i/>
        </w:rPr>
        <w:t>Journal for Research in Mathematics E</w:t>
      </w:r>
      <w:r w:rsidRPr="00B47364">
        <w:rPr>
          <w:i/>
        </w:rPr>
        <w:t>ducation</w:t>
      </w:r>
      <w:r w:rsidRPr="00B47364">
        <w:t>, 259-289.</w:t>
      </w:r>
    </w:p>
    <w:p w14:paraId="7668F402" w14:textId="086EB50C" w:rsidR="00D049E6" w:rsidRPr="00B47364" w:rsidRDefault="00D049E6" w:rsidP="00997007">
      <w:pPr>
        <w:ind w:left="720" w:hanging="720"/>
      </w:pPr>
      <w:r w:rsidRPr="00B47364">
        <w:t>Lauer, P. A., Akiba, M., Wilkerson, S. B., Apthorp, H. S., Snow, D., &amp; Martin-Glenn, M. L. (2006). Out-of-school-time programs: A meta-analysis of effects for at-risk students. </w:t>
      </w:r>
      <w:r w:rsidRPr="00B47364">
        <w:rPr>
          <w:i/>
          <w:iCs/>
        </w:rPr>
        <w:t>Review of educational research</w:t>
      </w:r>
      <w:r w:rsidRPr="00B47364">
        <w:t>, </w:t>
      </w:r>
      <w:r w:rsidRPr="00B47364">
        <w:rPr>
          <w:i/>
          <w:iCs/>
        </w:rPr>
        <w:t>76</w:t>
      </w:r>
      <w:r w:rsidRPr="00B47364">
        <w:t>(2), 275-313.</w:t>
      </w:r>
    </w:p>
    <w:p w14:paraId="1B002424" w14:textId="77777777" w:rsidR="002A1566" w:rsidRPr="00B47364" w:rsidRDefault="002A5432" w:rsidP="00997007">
      <w:pPr>
        <w:ind w:left="720" w:hanging="720"/>
      </w:pPr>
      <w:r w:rsidRPr="00B47364">
        <w:lastRenderedPageBreak/>
        <w:t xml:space="preserve">Lee, H. S., &amp; Tran, D. (2015). </w:t>
      </w:r>
      <w:r w:rsidRPr="00B47364">
        <w:rPr>
          <w:i/>
        </w:rPr>
        <w:t>Describing the SASI framework.</w:t>
      </w:r>
      <w:r w:rsidRPr="00B47364">
        <w:t xml:space="preserve"> In Teaching statistics through data investigations MOOC-Ed, Friday Institute for Educational Innovation: NC State University, Raleigh, NC. Retrieved from </w:t>
      </w:r>
      <w:r w:rsidR="00954047" w:rsidRPr="00B47364">
        <w:fldChar w:fldCharType="begin"/>
      </w:r>
      <w:r w:rsidR="00954047" w:rsidRPr="00B47364">
        <w:instrText xml:space="preserve"> HYPERLINK "http://info.mooc-ed.org.s3.amazonaws.com/tsdi1/Unit%203/Unit%203/SASI%20Framework.pdf" \t "_blank" </w:instrText>
      </w:r>
      <w:r w:rsidR="00954047" w:rsidRPr="00B47364">
        <w:fldChar w:fldCharType="separate"/>
      </w:r>
      <w:r w:rsidRPr="00B47364">
        <w:rPr>
          <w:rStyle w:val="Hyperlink"/>
          <w:rFonts w:eastAsia="Times New Roman" w:cs="Times New Roman"/>
          <w:szCs w:val="24"/>
        </w:rPr>
        <w:t>http://info.mooc-ed.org.s3.amazonaws.com/tsdi1/Unit%203/Unit%203/SASI%20Framework.pdf</w:t>
      </w:r>
      <w:r w:rsidR="00954047" w:rsidRPr="00B47364">
        <w:rPr>
          <w:rStyle w:val="Hyperlink"/>
          <w:rFonts w:eastAsia="Times New Roman" w:cs="Times New Roman"/>
          <w:szCs w:val="24"/>
        </w:rPr>
        <w:fldChar w:fldCharType="end"/>
      </w:r>
    </w:p>
    <w:p w14:paraId="6F774A86" w14:textId="77777777" w:rsidR="002A1566" w:rsidRPr="00B47364" w:rsidRDefault="002A5432" w:rsidP="00997007">
      <w:pPr>
        <w:ind w:left="720" w:hanging="720"/>
      </w:pPr>
      <w:r w:rsidRPr="00B47364">
        <w:t>Lee, H. S., Angotti, R. L., &amp; Tarr, J. E. (2010). Making comparisons between observed data and expected outcomes: students’ informal hypothesis testing with probability simulation tools. </w:t>
      </w:r>
      <w:r w:rsidRPr="00B47364">
        <w:rPr>
          <w:i/>
        </w:rPr>
        <w:t>Statistics Education Research Journal, 9</w:t>
      </w:r>
      <w:r w:rsidRPr="00B47364">
        <w:t>(1), 68-96.</w:t>
      </w:r>
    </w:p>
    <w:p w14:paraId="4E72E187" w14:textId="77777777" w:rsidR="002A1566" w:rsidRPr="00B47364" w:rsidRDefault="002A5432" w:rsidP="00997007">
      <w:pPr>
        <w:ind w:left="720" w:hanging="720"/>
      </w:pPr>
      <w:r w:rsidRPr="00B47364">
        <w:t>Lee, H., &amp; Hollebrands, K. (2008). Preparing to teach mathematics with technology: An integrated approach to developing technological pedagogical content knowledge. </w:t>
      </w:r>
      <w:r w:rsidRPr="00B47364">
        <w:rPr>
          <w:i/>
        </w:rPr>
        <w:t>Contemporary Issues in Technology and Teacher Education, 8</w:t>
      </w:r>
      <w:r w:rsidRPr="00B47364">
        <w:t>(4), 326-341.</w:t>
      </w:r>
    </w:p>
    <w:p w14:paraId="2842D2C8" w14:textId="77777777" w:rsidR="002A1566" w:rsidRPr="00B47364" w:rsidRDefault="002A5432" w:rsidP="00997007">
      <w:pPr>
        <w:ind w:left="720" w:hanging="720"/>
      </w:pPr>
      <w:r w:rsidRPr="00B47364">
        <w:t>Lehrer, R., &amp; Romberg, T. (1996). Exploring children's data modeling. </w:t>
      </w:r>
      <w:r w:rsidRPr="00B47364">
        <w:rPr>
          <w:i/>
        </w:rPr>
        <w:t>Cognition and Instruction, 14(</w:t>
      </w:r>
      <w:r w:rsidRPr="00B47364">
        <w:t>1), 69-108.</w:t>
      </w:r>
    </w:p>
    <w:p w14:paraId="269D1B39" w14:textId="77777777" w:rsidR="002A1566" w:rsidRPr="00B47364" w:rsidRDefault="002A5432" w:rsidP="00997007">
      <w:pPr>
        <w:ind w:left="720" w:hanging="720"/>
      </w:pPr>
      <w:r w:rsidRPr="00B47364">
        <w:t>Lehrer, R., &amp; Schauble, L. (2004). Modeling natural variation through distribution. </w:t>
      </w:r>
      <w:r w:rsidRPr="00B47364">
        <w:rPr>
          <w:i/>
        </w:rPr>
        <w:t>American Educational Research Journal, 41</w:t>
      </w:r>
      <w:r w:rsidRPr="00B47364">
        <w:t>(3), 635-679.</w:t>
      </w:r>
    </w:p>
    <w:p w14:paraId="742A2801" w14:textId="77777777" w:rsidR="002A1566" w:rsidRPr="00B47364" w:rsidRDefault="002A5432" w:rsidP="00997007">
      <w:pPr>
        <w:ind w:left="720" w:hanging="720"/>
      </w:pPr>
      <w:r w:rsidRPr="00B47364">
        <w:t xml:space="preserve">Lehrer, R., &amp; Schauble, L. (2015). </w:t>
      </w:r>
      <w:r w:rsidRPr="00B47364">
        <w:rPr>
          <w:i/>
        </w:rPr>
        <w:t>The development of scientific thinking.</w:t>
      </w:r>
      <w:r w:rsidRPr="00B47364">
        <w:t xml:space="preserve"> Handbook of Child Psychology and Developmental Science.</w:t>
      </w:r>
    </w:p>
    <w:p w14:paraId="104DA773" w14:textId="77777777" w:rsidR="002A1566" w:rsidRPr="00B47364" w:rsidRDefault="002A5432" w:rsidP="00997007">
      <w:pPr>
        <w:ind w:left="720" w:hanging="720"/>
      </w:pPr>
      <w:r w:rsidRPr="00B47364">
        <w:t>Lehrer, R., Kim, M. J., &amp; Jones, R. S. (2011). Developing conceptions of statistics by designing measures of distribution. </w:t>
      </w:r>
      <w:r w:rsidRPr="00B47364">
        <w:rPr>
          <w:i/>
        </w:rPr>
        <w:t>ZDM, 43</w:t>
      </w:r>
      <w:r w:rsidRPr="00B47364">
        <w:t>(5), 723-736.</w:t>
      </w:r>
    </w:p>
    <w:p w14:paraId="0E1DAEA3" w14:textId="77777777" w:rsidR="002A1566" w:rsidRPr="00B47364" w:rsidRDefault="002A5432" w:rsidP="00997007">
      <w:pPr>
        <w:ind w:left="720" w:hanging="720"/>
      </w:pPr>
      <w:r w:rsidRPr="00B47364">
        <w:t>Lehrer, R., Kim, M. J., &amp; Schauble, L. (2007). Supporting the development of conceptions of statistics by engaging students in measuring and modeling variability.</w:t>
      </w:r>
      <w:r w:rsidRPr="00B47364">
        <w:rPr>
          <w:i/>
        </w:rPr>
        <w:t> International Journal of Computers for Mathematical Learning, 12</w:t>
      </w:r>
      <w:r w:rsidRPr="00B47364">
        <w:t>(3), 195-216.</w:t>
      </w:r>
    </w:p>
    <w:p w14:paraId="23C15E1C" w14:textId="456E19D7" w:rsidR="002A1566" w:rsidRPr="00B47364" w:rsidRDefault="002A5432" w:rsidP="00997007">
      <w:pPr>
        <w:ind w:left="720" w:hanging="720"/>
      </w:pPr>
      <w:r w:rsidRPr="00B47364">
        <w:lastRenderedPageBreak/>
        <w:t>Lesh, R., Middleton, J. A., Caylor, E., &amp; Gupta, S. (2008). A science need: Designing tasks to engage students in modeling complex data. </w:t>
      </w:r>
      <w:r w:rsidR="00E261E3" w:rsidRPr="00B47364">
        <w:rPr>
          <w:i/>
        </w:rPr>
        <w:t>Educational S</w:t>
      </w:r>
      <w:r w:rsidRPr="00B47364">
        <w:rPr>
          <w:i/>
        </w:rPr>
        <w:t>tudies in Mathematics, 68</w:t>
      </w:r>
      <w:r w:rsidRPr="00B47364">
        <w:t>(2), 113-130.</w:t>
      </w:r>
    </w:p>
    <w:p w14:paraId="0AF6AA5A" w14:textId="730E7A41" w:rsidR="00DA1519" w:rsidRPr="00B47364" w:rsidRDefault="00DA1519" w:rsidP="00997007">
      <w:pPr>
        <w:ind w:left="720" w:hanging="720"/>
      </w:pPr>
      <w:r w:rsidRPr="00B47364">
        <w:t>Linnansaari, J., Viljaranta, J., Lavonen, J., Schneider, B., &amp; Salmela-Aro, K. (2015). Finnish Students Engagement in Science Lessons. </w:t>
      </w:r>
      <w:r w:rsidRPr="00B47364">
        <w:rPr>
          <w:i/>
          <w:iCs/>
        </w:rPr>
        <w:t>NorDiNa: Nordic Studies in Science Education</w:t>
      </w:r>
      <w:r w:rsidRPr="00B47364">
        <w:t>, 11 (2), 192-206. Retrieved from </w:t>
      </w:r>
      <w:hyperlink r:id="rId13" w:history="1">
        <w:r w:rsidRPr="00B47364">
          <w:rPr>
            <w:rStyle w:val="Hyperlink"/>
            <w:rFonts w:eastAsia="Times New Roman" w:cs="Times New Roman"/>
            <w:szCs w:val="24"/>
          </w:rPr>
          <w:t>https://www.journals.uio.no/index.php/nordina/article/view/2047</w:t>
        </w:r>
      </w:hyperlink>
    </w:p>
    <w:p w14:paraId="6DEC3E05" w14:textId="77777777" w:rsidR="002A1566" w:rsidRPr="00B47364" w:rsidRDefault="002A5432" w:rsidP="00997007">
      <w:pPr>
        <w:ind w:left="720" w:hanging="720"/>
      </w:pPr>
      <w:r w:rsidRPr="00B47364">
        <w:t>Lovett, M. C., &amp; Shah, P. (Eds.). (2012). </w:t>
      </w:r>
      <w:r w:rsidRPr="00B47364">
        <w:rPr>
          <w:i/>
        </w:rPr>
        <w:t>Thinking with data.</w:t>
      </w:r>
      <w:r w:rsidRPr="00B47364">
        <w:t xml:space="preserve"> Psychology Press.</w:t>
      </w:r>
    </w:p>
    <w:p w14:paraId="1B143922" w14:textId="77777777" w:rsidR="002A1566" w:rsidRPr="00B47364" w:rsidRDefault="002A5432" w:rsidP="00997007">
      <w:pPr>
        <w:ind w:left="720" w:hanging="720"/>
      </w:pPr>
      <w:r w:rsidRPr="00B47364">
        <w:t>Magnusson, D., &amp; Cairns, R. B. (1996). </w:t>
      </w:r>
      <w:r w:rsidRPr="00B47364">
        <w:rPr>
          <w:i/>
        </w:rPr>
        <w:t>Developmental science: Toward a unified framework.</w:t>
      </w:r>
      <w:r w:rsidRPr="00B47364">
        <w:t xml:space="preserve"> Cambridge University Press.</w:t>
      </w:r>
    </w:p>
    <w:p w14:paraId="71E095CE" w14:textId="77777777" w:rsidR="002A1566" w:rsidRPr="00B47364" w:rsidRDefault="002A5432" w:rsidP="00997007">
      <w:pPr>
        <w:ind w:left="720" w:hanging="720"/>
      </w:pPr>
      <w:r w:rsidRPr="00B47364">
        <w:t>McNeill, K. L., &amp; Berland, L. (2016). What is (or should be) scientific evidence use in k</w:t>
      </w:r>
      <w:r w:rsidRPr="00B47364">
        <w:rPr>
          <w:rFonts w:ascii="Noteworthy Light" w:hAnsi="Noteworthy Light" w:cs="Noteworthy Light"/>
        </w:rPr>
        <w:t>‐</w:t>
      </w:r>
      <w:r w:rsidRPr="00B47364">
        <w:t>12 classrooms?. </w:t>
      </w:r>
      <w:r w:rsidRPr="00B47364">
        <w:rPr>
          <w:i/>
        </w:rPr>
        <w:t>Journal of Research in Science Teaching.</w:t>
      </w:r>
    </w:p>
    <w:p w14:paraId="4FDFF27A" w14:textId="77777777" w:rsidR="002A1566" w:rsidRPr="00B47364" w:rsidRDefault="002A5432" w:rsidP="00997007">
      <w:pPr>
        <w:ind w:left="720" w:hanging="720"/>
      </w:pPr>
      <w:r w:rsidRPr="00B47364">
        <w:t>Muthén, B. (2004). Latent variable analysis. The Sage handbook of quantitative methodology for the social sciences. Thousand Oaks, CA: Sage Publications, 345-68.</w:t>
      </w:r>
    </w:p>
    <w:p w14:paraId="5D6608DC" w14:textId="77777777" w:rsidR="002A1566" w:rsidRPr="00B47364" w:rsidRDefault="002A5432" w:rsidP="00997007">
      <w:pPr>
        <w:ind w:left="720" w:hanging="720"/>
      </w:pPr>
      <w:r w:rsidRPr="00B47364">
        <w:t xml:space="preserve">Nemirovsky, R., Kaput, J. J., &amp; Roschelle, J. (1998). </w:t>
      </w:r>
      <w:r w:rsidRPr="00B47364">
        <w:rPr>
          <w:i/>
        </w:rPr>
        <w:t>Enlarging mathematical activity from modeling phenomena to generating phenomena</w:t>
      </w:r>
      <w:r w:rsidRPr="00B47364">
        <w:t>. In PME CONFERENCE (Vol. 3, pp. 3-287).</w:t>
      </w:r>
    </w:p>
    <w:p w14:paraId="2E6ED842" w14:textId="77777777" w:rsidR="002A1566" w:rsidRPr="00B47364" w:rsidRDefault="002A5432" w:rsidP="00997007">
      <w:pPr>
        <w:ind w:left="720" w:hanging="720"/>
      </w:pPr>
      <w:r w:rsidRPr="00B47364">
        <w:t>NGSS Lead States. (2013). Next generation science standards: For states, by states. National Academies Press.</w:t>
      </w:r>
    </w:p>
    <w:p w14:paraId="6D6B2AE0" w14:textId="77777777" w:rsidR="002A1566" w:rsidRPr="00B47364" w:rsidRDefault="002A5432" w:rsidP="00997007">
      <w:pPr>
        <w:ind w:left="720" w:hanging="720"/>
      </w:pPr>
      <w:r w:rsidRPr="00B47364">
        <w:t>Nolen, S. B., Horn, I. S., &amp; Ward, C. J. (2015). Situating motivation. </w:t>
      </w:r>
      <w:r w:rsidRPr="00B47364">
        <w:rPr>
          <w:i/>
        </w:rPr>
        <w:t>Educational Psychologist, 50</w:t>
      </w:r>
      <w:r w:rsidRPr="00B47364">
        <w:t>(3), 234-247.</w:t>
      </w:r>
    </w:p>
    <w:p w14:paraId="4358B77B" w14:textId="77777777" w:rsidR="002A1566" w:rsidRPr="00B47364" w:rsidRDefault="002A5432" w:rsidP="00997007">
      <w:pPr>
        <w:ind w:left="720" w:hanging="720"/>
      </w:pPr>
      <w:r w:rsidRPr="00B47364">
        <w:t>Oberski, D. (2016). Mixture models: Latent profile and latent class analysis. In </w:t>
      </w:r>
      <w:r w:rsidRPr="00B47364">
        <w:rPr>
          <w:i/>
        </w:rPr>
        <w:t>Modern Statistical Methods for HCI</w:t>
      </w:r>
      <w:r w:rsidRPr="00B47364">
        <w:t> (pp. 275-287). Springer International Publishing.</w:t>
      </w:r>
    </w:p>
    <w:p w14:paraId="3D83B6EF" w14:textId="77777777" w:rsidR="002A1566" w:rsidRPr="00B47364" w:rsidRDefault="002A5432" w:rsidP="00997007">
      <w:pPr>
        <w:ind w:left="720" w:hanging="720"/>
        <w:rPr>
          <w:rFonts w:eastAsia="Times New Roman" w:cs="Times New Roman"/>
          <w:color w:val="auto"/>
          <w:szCs w:val="24"/>
        </w:rPr>
      </w:pPr>
      <w:r w:rsidRPr="00B47364">
        <w:rPr>
          <w:rFonts w:eastAsia="Times New Roman" w:cs="Times New Roman"/>
          <w:color w:val="auto"/>
          <w:szCs w:val="24"/>
        </w:rPr>
        <w:lastRenderedPageBreak/>
        <w:t xml:space="preserve">Online at </w:t>
      </w:r>
      <w:hyperlink r:id="rId14" w:history="1">
        <w:r w:rsidRPr="00B47364">
          <w:rPr>
            <w:rStyle w:val="Hyperlink"/>
            <w:rFonts w:eastAsia="Times New Roman" w:cs="Times New Roman"/>
            <w:szCs w:val="24"/>
          </w:rPr>
          <w:t>http://www.amstat.org/education/gaise/</w:t>
        </w:r>
      </w:hyperlink>
      <w:r w:rsidRPr="00B47364">
        <w:rPr>
          <w:rFonts w:eastAsia="Times New Roman" w:cs="Times New Roman"/>
          <w:color w:val="auto"/>
          <w:szCs w:val="24"/>
        </w:rPr>
        <w:t xml:space="preserve">. </w:t>
      </w:r>
    </w:p>
    <w:p w14:paraId="010DD315" w14:textId="77777777" w:rsidR="002A1566" w:rsidRPr="00B47364" w:rsidRDefault="002A5432" w:rsidP="00997007">
      <w:pPr>
        <w:ind w:left="720" w:hanging="720"/>
      </w:pPr>
      <w:r w:rsidRPr="00B47364">
        <w:t>Petrosino, A. (2003). Commentary: A framework for supporting learning and teaching about mathematical and scientific models. </w:t>
      </w:r>
      <w:r w:rsidRPr="00B47364">
        <w:rPr>
          <w:i/>
        </w:rPr>
        <w:t>Contemporary Issues in Technology and Teacher Education, 3</w:t>
      </w:r>
      <w:r w:rsidRPr="00B47364">
        <w:t>(3), 288-299.</w:t>
      </w:r>
    </w:p>
    <w:p w14:paraId="0A678175" w14:textId="77777777" w:rsidR="002A1566" w:rsidRPr="00B47364" w:rsidRDefault="002A5432" w:rsidP="00997007">
      <w:pPr>
        <w:ind w:left="720" w:hanging="720"/>
      </w:pPr>
      <w:r w:rsidRPr="00B47364">
        <w:t xml:space="preserve">Petrosino, A., Lehrer, R., &amp; Schauble, L. (2003). Structuring error and experimental variation as distribution in the fourth grade. </w:t>
      </w:r>
      <w:r w:rsidRPr="00B47364">
        <w:rPr>
          <w:i/>
        </w:rPr>
        <w:t>Mathematical Thinking and Learning, 5</w:t>
      </w:r>
      <w:r w:rsidRPr="00B47364">
        <w:t xml:space="preserve"> (2&amp;3), 131-156. </w:t>
      </w:r>
    </w:p>
    <w:p w14:paraId="3FDE1B27" w14:textId="5A9AF7E3" w:rsidR="002A1566" w:rsidRPr="00B47364" w:rsidRDefault="002A5432" w:rsidP="00997007">
      <w:pPr>
        <w:ind w:left="720" w:hanging="720"/>
      </w:pPr>
      <w:r w:rsidRPr="00B47364">
        <w:t>Piaget, J., &amp; Inhelder, B. (1969</w:t>
      </w:r>
      <w:r w:rsidR="00DA1519" w:rsidRPr="00B47364">
        <w:t>). </w:t>
      </w:r>
      <w:r w:rsidR="00DA1519" w:rsidRPr="00B47364">
        <w:rPr>
          <w:i/>
        </w:rPr>
        <w:t>The psychology of the child</w:t>
      </w:r>
      <w:r w:rsidR="00DA1519" w:rsidRPr="00B47364">
        <w:t xml:space="preserve">. </w:t>
      </w:r>
      <w:r w:rsidRPr="00B47364">
        <w:t>Basic books.</w:t>
      </w:r>
    </w:p>
    <w:p w14:paraId="744D1B6E" w14:textId="7BA88B02" w:rsidR="00544DFF" w:rsidRPr="00B47364" w:rsidRDefault="00544DFF" w:rsidP="00997007">
      <w:pPr>
        <w:ind w:left="720" w:hanging="720"/>
      </w:pPr>
      <w:r w:rsidRPr="00B47364">
        <w:t>R Core Team (2017). R: A language and environment for statistical computing. R Foundation for Statistical Computing, Vienna, Austria. URL https://www.R-project.org/.</w:t>
      </w:r>
    </w:p>
    <w:p w14:paraId="7D9FB3F6" w14:textId="77777777" w:rsidR="002A1566" w:rsidRPr="00B47364" w:rsidRDefault="002A5432" w:rsidP="00997007">
      <w:pPr>
        <w:ind w:left="720" w:hanging="720"/>
      </w:pPr>
      <w:r w:rsidRPr="00B47364">
        <w:t xml:space="preserve">Raudenbush, S. W., &amp; Bryk, A. S. (2002). Hierarchical linear models: Applications and data analysis methods (2nd ed.). Thousand Oaks, CA: Sage. </w:t>
      </w:r>
    </w:p>
    <w:p w14:paraId="0BD6A86A" w14:textId="77777777" w:rsidR="007F7F89" w:rsidRPr="00B47364" w:rsidRDefault="007F7F89" w:rsidP="00997007">
      <w:pPr>
        <w:ind w:left="720" w:hanging="720"/>
      </w:pPr>
      <w:r w:rsidRPr="00B47364">
        <w:t>Salmela-Aro, K., Moeller, J., Schneider, B., Spicer, J., &amp; Lavonen, J. (2016). Integrating the light and dark sides of student engagement using person-oriented and situation-specific approaches. </w:t>
      </w:r>
      <w:r w:rsidRPr="00B47364">
        <w:rPr>
          <w:i/>
          <w:iCs/>
        </w:rPr>
        <w:t>Learning and Instruction</w:t>
      </w:r>
      <w:r w:rsidRPr="00B47364">
        <w:t>, </w:t>
      </w:r>
      <w:r w:rsidRPr="00B47364">
        <w:rPr>
          <w:i/>
          <w:iCs/>
        </w:rPr>
        <w:t>43</w:t>
      </w:r>
      <w:r w:rsidRPr="00B47364">
        <w:t>, 61-70.</w:t>
      </w:r>
    </w:p>
    <w:p w14:paraId="3AD22D52" w14:textId="77777777" w:rsidR="003E15C8" w:rsidRPr="00B47364" w:rsidRDefault="003E15C8" w:rsidP="00997007">
      <w:pPr>
        <w:ind w:left="720" w:hanging="720"/>
      </w:pPr>
      <w:r w:rsidRPr="00B47364">
        <w:t>Salmela-Aro, K., Muotka, J., Alho, K., Hakkarainen, K., &amp; Lonka, K. (2016). School burnout and engagement profiles among digital natives in Finland: A person-oriented approach. </w:t>
      </w:r>
      <w:r w:rsidRPr="00B47364">
        <w:rPr>
          <w:i/>
          <w:iCs/>
        </w:rPr>
        <w:t>European Journal of Developmental Psychology</w:t>
      </w:r>
      <w:r w:rsidRPr="00B47364">
        <w:t>, </w:t>
      </w:r>
      <w:r w:rsidRPr="00B47364">
        <w:rPr>
          <w:i/>
          <w:iCs/>
        </w:rPr>
        <w:t>13</w:t>
      </w:r>
      <w:r w:rsidRPr="00B47364">
        <w:t>(6), 704-718.</w:t>
      </w:r>
    </w:p>
    <w:p w14:paraId="277B00E6" w14:textId="77777777" w:rsidR="002A1566" w:rsidRPr="00B47364" w:rsidRDefault="002A5432" w:rsidP="00997007">
      <w:pPr>
        <w:ind w:left="720" w:hanging="720"/>
      </w:pPr>
      <w:r w:rsidRPr="00B47364">
        <w:t>Schneider, B., Krajcik, J., Lavonen, J., Salmela</w:t>
      </w:r>
      <w:r w:rsidRPr="00B47364">
        <w:rPr>
          <w:rFonts w:ascii="Noteworthy Light" w:hAnsi="Noteworthy Light" w:cs="Noteworthy Light"/>
        </w:rPr>
        <w:t>‐</w:t>
      </w:r>
      <w:r w:rsidRPr="00B47364">
        <w:t>Aro, K., Broda, M., Spicer, J., ... &amp; Viljaranta, J. (2016). Investigating optimal learning moments in US and Finnish science classes. </w:t>
      </w:r>
      <w:r w:rsidRPr="00B47364">
        <w:rPr>
          <w:i/>
        </w:rPr>
        <w:t>Journal of Research in Science Teaching, 53</w:t>
      </w:r>
      <w:r w:rsidRPr="00B47364">
        <w:t>(3), 400-421.</w:t>
      </w:r>
    </w:p>
    <w:p w14:paraId="5BCABE13" w14:textId="7325583E" w:rsidR="00557020" w:rsidRPr="00B47364" w:rsidRDefault="00557020" w:rsidP="00997007">
      <w:pPr>
        <w:ind w:left="720" w:hanging="720"/>
        <w:rPr>
          <w:i/>
        </w:rPr>
      </w:pPr>
      <w:r w:rsidRPr="00B47364">
        <w:t xml:space="preserve">Schmidt, J. A., Rosenberg, J. M., Beymer, P. (in press). A person-in-context approach to student engagement in science: Examining learning activities and choice. </w:t>
      </w:r>
      <w:r w:rsidRPr="00B47364">
        <w:rPr>
          <w:i/>
        </w:rPr>
        <w:t xml:space="preserve">Journal of Research in Science </w:t>
      </w:r>
      <w:r w:rsidR="00AE2834" w:rsidRPr="00B47364">
        <w:rPr>
          <w:i/>
        </w:rPr>
        <w:t xml:space="preserve">Teaching. </w:t>
      </w:r>
    </w:p>
    <w:p w14:paraId="34DE38E5" w14:textId="7A92FEFD" w:rsidR="002A1566" w:rsidRPr="00B47364" w:rsidRDefault="002A5432" w:rsidP="00997007">
      <w:pPr>
        <w:ind w:left="720" w:hanging="720"/>
      </w:pPr>
      <w:r w:rsidRPr="00B47364">
        <w:lastRenderedPageBreak/>
        <w:t>Schwarz, N., Kahneman, D., Xu, J., Belli, R., Stafford, F., &amp; Alwin, D. (2009). Global and episodic reports of hedonic experience. </w:t>
      </w:r>
      <w:r w:rsidRPr="00B47364">
        <w:rPr>
          <w:i/>
        </w:rPr>
        <w:t>Using calendar and diary methods in life events research</w:t>
      </w:r>
      <w:r w:rsidRPr="00B47364">
        <w:t>, 157-174.</w:t>
      </w:r>
      <w:r w:rsidR="00544DFF" w:rsidRPr="00B47364">
        <w:t xml:space="preserve"> SAGE. </w:t>
      </w:r>
    </w:p>
    <w:p w14:paraId="4C396BA7" w14:textId="5E7385C2" w:rsidR="002A1566" w:rsidRPr="00B47364" w:rsidRDefault="002A5432" w:rsidP="00997007">
      <w:pPr>
        <w:ind w:left="720" w:hanging="720"/>
      </w:pPr>
      <w:r w:rsidRPr="00B47364">
        <w:t xml:space="preserve">Scrucca, L., Fop, M., Murphy, T. B., &amp; Raftery, A. E. (2016). mclust 5: Clustering, classification and density estimation using </w:t>
      </w:r>
      <w:r w:rsidR="00923574" w:rsidRPr="00B47364">
        <w:t>Gaussian</w:t>
      </w:r>
      <w:r w:rsidRPr="00B47364">
        <w:t xml:space="preserve"> finite mixture models. </w:t>
      </w:r>
      <w:r w:rsidRPr="00B47364">
        <w:rPr>
          <w:i/>
        </w:rPr>
        <w:t>The R Journal, 8</w:t>
      </w:r>
      <w:r w:rsidRPr="00B47364">
        <w:t>(1), 289.</w:t>
      </w:r>
    </w:p>
    <w:p w14:paraId="51E3C3ED" w14:textId="77777777" w:rsidR="002A1566" w:rsidRPr="00B47364" w:rsidRDefault="002A5432" w:rsidP="00997007">
      <w:pPr>
        <w:ind w:left="720" w:hanging="720"/>
      </w:pPr>
      <w:r w:rsidRPr="00B47364">
        <w:t>Shernoff, D. J., Kelly, S., Tonks, S. M., Anderson, B., Cavanagh, R. F., Sinha, S., &amp; Abdi, B. (2016). Student engagement as a function of environmental complexity in high school classrooms. </w:t>
      </w:r>
      <w:r w:rsidRPr="00B47364">
        <w:rPr>
          <w:i/>
        </w:rPr>
        <w:t>Learning and Instruction, 43</w:t>
      </w:r>
      <w:r w:rsidRPr="00B47364">
        <w:t>, 52-60.</w:t>
      </w:r>
    </w:p>
    <w:p w14:paraId="29E04845" w14:textId="4546251D" w:rsidR="002A1566" w:rsidRPr="00B47364" w:rsidRDefault="002A5432" w:rsidP="00997007">
      <w:pPr>
        <w:ind w:left="720" w:hanging="720"/>
      </w:pPr>
      <w:r w:rsidRPr="00B47364">
        <w:t>Skinner, E., Furrer, C., Marchand, G., &amp; Kindermann, T. (2008). Engagement and disaffection in the classroom: Part of</w:t>
      </w:r>
      <w:r w:rsidR="00716700" w:rsidRPr="00B47364">
        <w:t xml:space="preserve"> a larger motivational dynamic?</w:t>
      </w:r>
      <w:r w:rsidRPr="00B47364">
        <w:rPr>
          <w:i/>
        </w:rPr>
        <w:t> Journal of Educational Psychology, 100</w:t>
      </w:r>
      <w:r w:rsidRPr="00B47364">
        <w:t>(4), 765.</w:t>
      </w:r>
    </w:p>
    <w:p w14:paraId="1C414B7F" w14:textId="77777777" w:rsidR="002A1566" w:rsidRPr="00B47364" w:rsidRDefault="002A5432" w:rsidP="00997007">
      <w:pPr>
        <w:ind w:left="720" w:hanging="720"/>
      </w:pPr>
      <w:r w:rsidRPr="00B47364">
        <w:t>Smith, L. B., &amp; Thelen, E. (2003). Development as a dynamic system. </w:t>
      </w:r>
      <w:r w:rsidRPr="00B47364">
        <w:rPr>
          <w:i/>
        </w:rPr>
        <w:t>Trends in cognitive sciences, 7(</w:t>
      </w:r>
      <w:r w:rsidRPr="00B47364">
        <w:t>8), 343-348.</w:t>
      </w:r>
    </w:p>
    <w:p w14:paraId="0FFA051B" w14:textId="77777777" w:rsidR="002A1566" w:rsidRPr="00B47364" w:rsidRDefault="002A5432" w:rsidP="00997007">
      <w:pPr>
        <w:ind w:left="720" w:hanging="720"/>
      </w:pPr>
      <w:r w:rsidRPr="00B47364">
        <w:t xml:space="preserve"> statistical computing. R Foundation for Statistical Computing, Vienna, Austria. ISBN 3-900051-07-0, URL http://www.R-project.org.</w:t>
      </w:r>
    </w:p>
    <w:p w14:paraId="05A2989B" w14:textId="77777777" w:rsidR="002A1566" w:rsidRPr="00B47364" w:rsidRDefault="002A5432" w:rsidP="00997007">
      <w:pPr>
        <w:ind w:left="720" w:hanging="720"/>
      </w:pPr>
      <w:r w:rsidRPr="00B47364">
        <w:t>Stohl, H., &amp; Tarr, J. E. (2002). Developing notions of inference using probability simulation tools. </w:t>
      </w:r>
      <w:r w:rsidRPr="00B47364">
        <w:rPr>
          <w:i/>
        </w:rPr>
        <w:t>The Journal of Mathematical Behavior, 21</w:t>
      </w:r>
      <w:r w:rsidRPr="00B47364">
        <w:t>(3), 319-337.</w:t>
      </w:r>
    </w:p>
    <w:p w14:paraId="49C523D6" w14:textId="77777777" w:rsidR="002A1566" w:rsidRPr="00B47364" w:rsidRDefault="002A5432" w:rsidP="00997007">
      <w:pPr>
        <w:ind w:left="720" w:hanging="720"/>
      </w:pPr>
      <w:r w:rsidRPr="00B47364">
        <w:t>Stroupe, D. (2014). Examining classroom science practice communities: How teachers and students negotiate epistemic agency and learn science</w:t>
      </w:r>
      <w:r w:rsidRPr="00B47364">
        <w:rPr>
          <w:rFonts w:ascii="Noteworthy Light" w:hAnsi="Noteworthy Light" w:cs="Noteworthy Light"/>
        </w:rPr>
        <w:t>‐</w:t>
      </w:r>
      <w:r w:rsidRPr="00B47364">
        <w:t>as</w:t>
      </w:r>
      <w:r w:rsidRPr="00B47364">
        <w:rPr>
          <w:rFonts w:ascii="Noteworthy Light" w:hAnsi="Noteworthy Light" w:cs="Noteworthy Light"/>
        </w:rPr>
        <w:t>‐</w:t>
      </w:r>
      <w:r w:rsidRPr="00B47364">
        <w:t>practice. </w:t>
      </w:r>
      <w:r w:rsidRPr="00B47364">
        <w:rPr>
          <w:i/>
        </w:rPr>
        <w:t>Science Education, 98</w:t>
      </w:r>
      <w:r w:rsidRPr="00B47364">
        <w:t>(3), 487-516.</w:t>
      </w:r>
    </w:p>
    <w:p w14:paraId="2AFCA50E" w14:textId="77777777" w:rsidR="002A1566" w:rsidRPr="00B47364" w:rsidRDefault="002A5432" w:rsidP="00997007">
      <w:pPr>
        <w:ind w:left="720" w:hanging="720"/>
      </w:pPr>
      <w:r w:rsidRPr="00B47364">
        <w:t>Trevors, G. J., Kendeou, P., Bråten, I., &amp; Braasch, J. L. (2017). Adolescents’ epistemic profiles in the service of knowledge revision. </w:t>
      </w:r>
      <w:r w:rsidRPr="00B47364">
        <w:rPr>
          <w:i/>
        </w:rPr>
        <w:t>Contemporary Educational Psychology, 49,</w:t>
      </w:r>
      <w:r w:rsidRPr="00B47364">
        <w:t xml:space="preserve"> 107-120.</w:t>
      </w:r>
    </w:p>
    <w:p w14:paraId="3954DB89" w14:textId="77777777" w:rsidR="002A1566" w:rsidRPr="00B47364" w:rsidRDefault="002A5432" w:rsidP="00997007">
      <w:pPr>
        <w:ind w:left="720" w:hanging="720"/>
      </w:pPr>
      <w:r w:rsidRPr="00B47364">
        <w:lastRenderedPageBreak/>
        <w:t>Tukey, J. W. (1962). The future of data analysis. </w:t>
      </w:r>
      <w:r w:rsidRPr="00B47364">
        <w:rPr>
          <w:i/>
        </w:rPr>
        <w:t>The Annals of Mathematical Statistics, 33</w:t>
      </w:r>
      <w:r w:rsidRPr="00B47364">
        <w:t>(1), 1-67.</w:t>
      </w:r>
    </w:p>
    <w:p w14:paraId="0776DB42" w14:textId="77777777" w:rsidR="002A1566" w:rsidRPr="00B47364" w:rsidRDefault="002A5432" w:rsidP="00997007">
      <w:pPr>
        <w:ind w:left="720" w:hanging="720"/>
      </w:pPr>
      <w:r w:rsidRPr="00B47364">
        <w:t>van Rooij, E. C., Jansen, E. P., &amp; van de Grift, W. J. (2017). Secondary school students' engagement profiles and their relationship with academic adjustment and achievement in university. </w:t>
      </w:r>
      <w:r w:rsidRPr="00B47364">
        <w:rPr>
          <w:i/>
        </w:rPr>
        <w:t>Learning and Individual Differences, 54,</w:t>
      </w:r>
      <w:r w:rsidRPr="00B47364">
        <w:t xml:space="preserve"> 9-19.</w:t>
      </w:r>
    </w:p>
    <w:p w14:paraId="75C62733" w14:textId="601E6238" w:rsidR="002A1566" w:rsidRPr="00B47364" w:rsidRDefault="002A5432" w:rsidP="00997007">
      <w:pPr>
        <w:ind w:left="720" w:hanging="720"/>
      </w:pPr>
      <w:r w:rsidRPr="00B47364">
        <w:t>Wang, M. T., &amp; Eccles, J. S. (2012). Social support matters: Longitudinal effects of social support on three dimensions of school engagement from middle to high school. </w:t>
      </w:r>
      <w:r w:rsidR="00696310" w:rsidRPr="00B47364">
        <w:rPr>
          <w:i/>
        </w:rPr>
        <w:t>Child D</w:t>
      </w:r>
      <w:r w:rsidRPr="00B47364">
        <w:rPr>
          <w:i/>
        </w:rPr>
        <w:t>evelopment, 83</w:t>
      </w:r>
      <w:r w:rsidRPr="00B47364">
        <w:t>(3), 877-895.</w:t>
      </w:r>
    </w:p>
    <w:p w14:paraId="4DDAC085" w14:textId="77777777" w:rsidR="002A1566" w:rsidRPr="00B47364" w:rsidRDefault="002A5432" w:rsidP="00997007">
      <w:pPr>
        <w:ind w:left="720" w:hanging="720"/>
      </w:pPr>
      <w:r w:rsidRPr="00B47364">
        <w:t>Wang, M. T., &amp; Holcombe, R. (2010). Adolescents’ perceptions of school environment, engagement, and academic achievement in middle school. </w:t>
      </w:r>
      <w:r w:rsidRPr="00B47364">
        <w:rPr>
          <w:i/>
        </w:rPr>
        <w:t>American Educational Research Journal, 47</w:t>
      </w:r>
      <w:r w:rsidRPr="00B47364">
        <w:t>(3), 633-662.</w:t>
      </w:r>
    </w:p>
    <w:p w14:paraId="5C1884DB" w14:textId="77777777" w:rsidR="002A1566" w:rsidRPr="00B47364" w:rsidRDefault="002A5432" w:rsidP="00997007">
      <w:pPr>
        <w:ind w:left="720" w:hanging="720"/>
      </w:pPr>
      <w:r w:rsidRPr="00B47364">
        <w:t>Wang, M. T., Fredricks, J. A., Ye, F., Hofkens, T. L., &amp; Linn, J. S. (2016). The Math and Science Engagement Scales: Scale development, validation, and psychometric properties. </w:t>
      </w:r>
      <w:r w:rsidRPr="00B47364">
        <w:rPr>
          <w:i/>
        </w:rPr>
        <w:t>Learning and Instruction, 43</w:t>
      </w:r>
      <w:r w:rsidRPr="00B47364">
        <w:t>, 16-26.</w:t>
      </w:r>
    </w:p>
    <w:p w14:paraId="33ADBDE5" w14:textId="77777777" w:rsidR="002A1566" w:rsidRPr="00B47364" w:rsidRDefault="002A5432" w:rsidP="00997007">
      <w:pPr>
        <w:ind w:left="720" w:hanging="720"/>
      </w:pPr>
      <w:r w:rsidRPr="00B47364">
        <w:t xml:space="preserve">Wild, C. J., &amp; Pfannkuch, M. (1999). Statistical thinking in empirical enquiry. International </w:t>
      </w:r>
      <w:r w:rsidRPr="00B47364">
        <w:rPr>
          <w:i/>
        </w:rPr>
        <w:t>Statistical Review, 67</w:t>
      </w:r>
      <w:r w:rsidRPr="00B47364">
        <w:t>(3), 223-248.</w:t>
      </w:r>
    </w:p>
    <w:p w14:paraId="2B5AC918" w14:textId="77777777" w:rsidR="002A1566" w:rsidRPr="00B47364" w:rsidRDefault="002A5432" w:rsidP="00997007">
      <w:pPr>
        <w:ind w:left="720" w:hanging="720"/>
      </w:pPr>
      <w:r w:rsidRPr="00B47364">
        <w:t>Wilkerson, M. H., Andrews, C., Shaban, Y., Laina, V., &amp; Gravel, B. E. (2016). What’s the technology for? Teacher attention and pedagogical goals in a modeling-focused professional development workshop. </w:t>
      </w:r>
      <w:r w:rsidRPr="00B47364">
        <w:rPr>
          <w:i/>
        </w:rPr>
        <w:t>Journal of Science Teacher Education, 27</w:t>
      </w:r>
      <w:r w:rsidRPr="00B47364">
        <w:t>(1), 11-33.</w:t>
      </w:r>
    </w:p>
    <w:p w14:paraId="54E15B75" w14:textId="77777777" w:rsidR="002A1566" w:rsidRPr="00B47364" w:rsidRDefault="002A5432" w:rsidP="00997007">
      <w:pPr>
        <w:ind w:left="720" w:hanging="720"/>
      </w:pPr>
      <w:r w:rsidRPr="00B47364">
        <w:t>Wormington, S. V., &amp; Linnenbrink-Garcia, L. (2016). A new look at multiple goal pursuit: The promise of a person-centered approach. </w:t>
      </w:r>
      <w:r w:rsidRPr="00B47364">
        <w:rPr>
          <w:i/>
        </w:rPr>
        <w:t>Educational Psychology Review</w:t>
      </w:r>
      <w:r w:rsidRPr="00B47364">
        <w:t>, 1-39.</w:t>
      </w:r>
    </w:p>
    <w:p w14:paraId="43221F65" w14:textId="5C1E62B9" w:rsidR="00A72384" w:rsidRPr="00B47364" w:rsidRDefault="00A72384" w:rsidP="000C6655"/>
    <w:p w14:paraId="29AB1FC6" w14:textId="77777777" w:rsidR="00CE3689" w:rsidRPr="00B47364" w:rsidRDefault="00CE3689" w:rsidP="000C6655"/>
    <w:p w14:paraId="170B55E6" w14:textId="77777777" w:rsidR="00EF476A" w:rsidRPr="00B47364" w:rsidRDefault="00EF476A" w:rsidP="00EB50FA">
      <w:pPr>
        <w:pStyle w:val="Heading2"/>
      </w:pPr>
      <w:bookmarkStart w:id="55" w:name="_6dq4bxqx8qzx" w:colFirst="0" w:colLast="0"/>
      <w:bookmarkStart w:id="56" w:name="_ih0o5rjayexs" w:colFirst="0" w:colLast="0"/>
      <w:bookmarkEnd w:id="55"/>
      <w:bookmarkEnd w:id="56"/>
    </w:p>
    <w:p w14:paraId="6C74BC09" w14:textId="3E38808A" w:rsidR="00705A27" w:rsidRPr="00B47364" w:rsidRDefault="00705A27" w:rsidP="000C6655"/>
    <w:sectPr w:rsidR="00705A27" w:rsidRPr="00B47364" w:rsidSect="00224E9A">
      <w:headerReference w:type="default" r:id="rId15"/>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Jen Schmidt" w:date="2017-06-29T13:28:00Z" w:initials="JS">
    <w:p w14:paraId="4A770C70" w14:textId="5988CDFE" w:rsidR="005E65E5" w:rsidRDefault="005E65E5">
      <w:pPr>
        <w:pStyle w:val="CommentText"/>
      </w:pPr>
      <w:r>
        <w:rPr>
          <w:rStyle w:val="CommentReference"/>
        </w:rPr>
        <w:annotationRef/>
      </w:r>
      <w:r>
        <w:t xml:space="preserve">It feels like for an abstract you are getting too much in the weeds about defining data modeling as some subset of data analysis. It’s too confusing for a summary of what you are doing. For the abstract, can you somehow just get right to data modeling? You can describe the larger definitional framework in the paper. </w:t>
      </w:r>
    </w:p>
  </w:comment>
  <w:comment w:id="10" w:author="Jen Schmidt" w:date="2017-06-29T13:31:00Z" w:initials="JS">
    <w:p w14:paraId="2A453AA1" w14:textId="77C08495" w:rsidR="005E65E5" w:rsidRDefault="005E65E5">
      <w:pPr>
        <w:pStyle w:val="CommentText"/>
      </w:pPr>
      <w:r>
        <w:rPr>
          <w:rStyle w:val="CommentReference"/>
        </w:rPr>
        <w:annotationRef/>
      </w:r>
      <w:r>
        <w:t xml:space="preserve">This is your core statement about what your study is doing. It’s a little hard to follow. Do you need to break it up into 2 pieces?  </w:t>
      </w:r>
    </w:p>
  </w:comment>
  <w:comment w:id="11" w:author="Jen Schmidt" w:date="2017-06-29T13:24:00Z" w:initials="JS">
    <w:p w14:paraId="10BB6E0B" w14:textId="7D4490E1" w:rsidR="005E65E5" w:rsidRDefault="005E65E5">
      <w:pPr>
        <w:pStyle w:val="CommentText"/>
      </w:pPr>
      <w:r>
        <w:rPr>
          <w:rStyle w:val="CommentReference"/>
        </w:rPr>
        <w:annotationRef/>
      </w:r>
      <w:r>
        <w:t>You don’t know that it does differ yet, right? Reframe this in terms of exploring whether and how it differs. Not obvious to me right now how you will answer the “why” question.</w:t>
      </w:r>
    </w:p>
  </w:comment>
  <w:comment w:id="12" w:author="Joshua Rosenberg" w:date="2017-07-02T10:52:00Z" w:initials="JR">
    <w:p w14:paraId="02D4A78F" w14:textId="26373BBB" w:rsidR="005E65E5" w:rsidRDefault="005E65E5">
      <w:pPr>
        <w:pStyle w:val="CommentText"/>
      </w:pPr>
      <w:r>
        <w:rPr>
          <w:rStyle w:val="CommentReference"/>
        </w:rPr>
        <w:annotationRef/>
      </w:r>
      <w:r>
        <w:t>Also need to mention ESM and MEPs and MEMs</w:t>
      </w:r>
    </w:p>
  </w:comment>
  <w:comment w:id="16" w:author="Jen Schmidt" w:date="2017-07-03T12:05:00Z" w:initials="JS">
    <w:p w14:paraId="2B7C566D" w14:textId="77777777" w:rsidR="00CE60AC" w:rsidRDefault="00CE60AC" w:rsidP="00CE60AC">
      <w:pPr>
        <w:pStyle w:val="CommentText"/>
      </w:pPr>
      <w:r>
        <w:rPr>
          <w:rStyle w:val="CommentReference"/>
        </w:rPr>
        <w:annotationRef/>
      </w:r>
      <w:r>
        <w:t>awkward</w:t>
      </w:r>
    </w:p>
  </w:comment>
  <w:comment w:id="21" w:author="Jen Schmidt" w:date="2017-07-03T11:47:00Z" w:initials="JS">
    <w:p w14:paraId="37C64B04" w14:textId="6EB9986E" w:rsidR="005E65E5" w:rsidRDefault="005E65E5">
      <w:pPr>
        <w:pStyle w:val="CommentText"/>
      </w:pPr>
      <w:r>
        <w:rPr>
          <w:rStyle w:val="CommentReference"/>
        </w:rPr>
        <w:annotationRef/>
      </w:r>
      <w:r>
        <w:t xml:space="preserve"> I suggest that you start with the term you are going to use to describe the phenomena you are studying. Define this clearly by saying what it is and what it is not. If it is part of a larger conceptual framework (e.g., modeling is part of a larger framework of analysis), you can say this next, but lead with a definition of what you are studying. </w:t>
      </w:r>
    </w:p>
  </w:comment>
  <w:comment w:id="22" w:author="Jen Schmidt" w:date="2017-06-29T14:41:00Z" w:initials="JS">
    <w:p w14:paraId="5C3E3CF3" w14:textId="076E913B" w:rsidR="005E65E5" w:rsidRDefault="005E65E5">
      <w:pPr>
        <w:pStyle w:val="CommentText"/>
      </w:pPr>
      <w:r>
        <w:rPr>
          <w:rStyle w:val="CommentReference"/>
        </w:rPr>
        <w:annotationRef/>
      </w:r>
      <w:r>
        <w:t>You just said above scholars focus on pieces of data analysis and that data modeling is one of thos pieces. However the definition of data modeling says it includes data analysis….</w:t>
      </w:r>
    </w:p>
  </w:comment>
  <w:comment w:id="28" w:author="Jen Schmidt" w:date="2017-06-30T10:24:00Z" w:initials="JS">
    <w:p w14:paraId="7DBF1A7C" w14:textId="08F11055" w:rsidR="005E65E5" w:rsidRDefault="005E65E5">
      <w:pPr>
        <w:pStyle w:val="CommentText"/>
      </w:pPr>
      <w:r>
        <w:rPr>
          <w:rStyle w:val="CommentReference"/>
        </w:rPr>
        <w:annotationRef/>
      </w:r>
      <w:r>
        <w:t xml:space="preserve">you are describing this study through a variable centered lens it seems. Should be something like more optimal profiles of momentary engagement or something to this effect. </w:t>
      </w:r>
    </w:p>
  </w:comment>
  <w:comment w:id="29" w:author="Jen Schmidt" w:date="2017-06-30T10:22:00Z" w:initials="JS">
    <w:p w14:paraId="7195DB8E" w14:textId="422AC472" w:rsidR="005E65E5" w:rsidRDefault="005E65E5">
      <w:pPr>
        <w:pStyle w:val="CommentText"/>
      </w:pPr>
      <w:r>
        <w:rPr>
          <w:rStyle w:val="CommentReference"/>
        </w:rPr>
        <w:annotationRef/>
      </w:r>
      <w:r>
        <w:t>awkward</w:t>
      </w:r>
    </w:p>
  </w:comment>
  <w:comment w:id="32" w:author="Jen Schmidt" w:date="2017-06-30T10:29:00Z" w:initials="JS">
    <w:p w14:paraId="4237821D" w14:textId="71FCAB93" w:rsidR="005E65E5" w:rsidRDefault="005E65E5">
      <w:pPr>
        <w:pStyle w:val="CommentText"/>
      </w:pPr>
      <w:r>
        <w:rPr>
          <w:rStyle w:val="CommentReference"/>
        </w:rPr>
        <w:annotationRef/>
      </w:r>
      <w:r>
        <w:t>awkward</w:t>
      </w:r>
    </w:p>
  </w:comment>
  <w:comment w:id="34" w:author="Jen Schmidt" w:date="2017-06-30T11:13:00Z" w:initials="JS">
    <w:p w14:paraId="054F111B" w14:textId="242E94F4" w:rsidR="005E65E5" w:rsidRDefault="005E65E5">
      <w:pPr>
        <w:pStyle w:val="CommentText"/>
      </w:pPr>
      <w:r>
        <w:rPr>
          <w:rStyle w:val="CommentReference"/>
        </w:rPr>
        <w:annotationRef/>
      </w:r>
      <w:r>
        <w:t xml:space="preserve">what characteristics are you thinking about here? This is not set up clearly, so your reader does not know what this means. </w:t>
      </w:r>
    </w:p>
    <w:p w14:paraId="4035A72A" w14:textId="77777777" w:rsidR="005E65E5" w:rsidRDefault="005E65E5">
      <w:pPr>
        <w:pStyle w:val="CommentText"/>
      </w:pPr>
    </w:p>
    <w:p w14:paraId="46E38B3F" w14:textId="69F5E4BA" w:rsidR="005E65E5" w:rsidRDefault="005E65E5" w:rsidP="007B6B1D">
      <w:pPr>
        <w:pStyle w:val="CommentText"/>
      </w:pPr>
      <w:r>
        <w:t xml:space="preserve">Now that I’ve read further I see that you are going to do an extreme case analysis to answer this question – but I don’t think this is the question the ECA is actually addressing.  By identifying those extreme cases, you are basically turning all of your previous questions upside down. Rather than saying how are these 4 very specific activities related to student engagement, you are now asking what are the types of classroom activities can I identify that seem to most consistently produce these two specific engagement profiles?  Is this what you intended? Have I misunderstood this? </w:t>
      </w:r>
    </w:p>
    <w:p w14:paraId="3A22F3F6" w14:textId="77777777" w:rsidR="005E65E5" w:rsidRDefault="005E65E5" w:rsidP="007B6B1D">
      <w:pPr>
        <w:pStyle w:val="CommentText"/>
      </w:pPr>
    </w:p>
    <w:p w14:paraId="1954B4E6" w14:textId="395DB6E8" w:rsidR="005E65E5" w:rsidRDefault="005E65E5" w:rsidP="007B6B1D">
      <w:pPr>
        <w:pStyle w:val="CommentText"/>
      </w:pPr>
      <w:r>
        <w:t>When we talked about this the analysis attached to this seemed a lot more closely related to your other RQs..but now I’m not seeing this connection anymore.  If you are going to include this type of analyses I think it needs to be framed as more closely tied to the other questions</w:t>
      </w:r>
    </w:p>
  </w:comment>
  <w:comment w:id="41" w:author="Jen Schmidt" w:date="2017-06-30T10:40:00Z" w:initials="JS">
    <w:p w14:paraId="04E41341" w14:textId="5F9CFD16" w:rsidR="005E65E5" w:rsidRDefault="005E65E5">
      <w:pPr>
        <w:pStyle w:val="CommentText"/>
      </w:pPr>
      <w:r>
        <w:rPr>
          <w:rStyle w:val="CommentReference"/>
        </w:rPr>
        <w:annotationRef/>
      </w:r>
      <w:r>
        <w:t xml:space="preserve">Probably safer to say in all programs equal amount of observation time was dedicated to classroom and field experiences, because one city had field days and class days, and the other did half days on each. </w:t>
      </w:r>
    </w:p>
  </w:comment>
  <w:comment w:id="42" w:author="Jen Schmidt" w:date="2017-06-30T10:41:00Z" w:initials="JS">
    <w:p w14:paraId="24A61474" w14:textId="2BDA9660" w:rsidR="005E65E5" w:rsidRDefault="005E65E5">
      <w:pPr>
        <w:pStyle w:val="CommentText"/>
      </w:pPr>
      <w:r>
        <w:rPr>
          <w:rStyle w:val="CommentReference"/>
        </w:rPr>
        <w:annotationRef/>
      </w:r>
      <w:r>
        <w:t>awkward</w:t>
      </w:r>
    </w:p>
  </w:comment>
  <w:comment w:id="48" w:author="Jen Schmidt" w:date="2017-06-30T10:47:00Z" w:initials="JS">
    <w:p w14:paraId="76EA84BA" w14:textId="48C73DE6" w:rsidR="005E65E5" w:rsidRDefault="005E65E5">
      <w:pPr>
        <w:pStyle w:val="CommentText"/>
      </w:pPr>
      <w:r>
        <w:rPr>
          <w:rStyle w:val="CommentReference"/>
        </w:rPr>
        <w:annotationRef/>
      </w:r>
      <w:r>
        <w:t xml:space="preserve">not sure whether you even need to say you are doing it (I assume everyone must do this), but if you are going to include it, I’d put it before you describe the LPA, as this really is the first thing everyone should do. </w:t>
      </w:r>
    </w:p>
  </w:comment>
  <w:comment w:id="49" w:author="Jen Schmidt" w:date="2017-06-30T10:49:00Z" w:initials="JS">
    <w:p w14:paraId="1E9E832A" w14:textId="518CFC4A" w:rsidR="005E65E5" w:rsidRDefault="005E65E5">
      <w:pPr>
        <w:pStyle w:val="CommentText"/>
      </w:pPr>
      <w:r>
        <w:rPr>
          <w:rStyle w:val="CommentReference"/>
        </w:rPr>
        <w:annotationRef/>
      </w:r>
      <w:r>
        <w:t xml:space="preserve">Describe this more as a process of model building – that interactions between variables will be explored as suggested by results of prior analyses. </w:t>
      </w:r>
    </w:p>
  </w:comment>
  <w:comment w:id="50" w:author="Jen Schmidt" w:date="2017-06-30T10:53:00Z" w:initials="JS">
    <w:p w14:paraId="28B7839E" w14:textId="125053AB" w:rsidR="005E65E5" w:rsidRDefault="005E65E5">
      <w:pPr>
        <w:pStyle w:val="CommentText"/>
      </w:pPr>
      <w:r>
        <w:rPr>
          <w:rStyle w:val="CommentReference"/>
        </w:rPr>
        <w:annotationRef/>
      </w:r>
      <w:r>
        <w:t xml:space="preserve">Because I know what you are planning to do I understand this, but I’m guessing that readers less familiar with your thinking might need more description and/or a figure describing this? </w:t>
      </w:r>
    </w:p>
  </w:comment>
  <w:comment w:id="51" w:author="Jen Schmidt" w:date="2017-06-30T10:53:00Z" w:initials="JS">
    <w:p w14:paraId="2EA69486" w14:textId="781699D2" w:rsidR="005E65E5" w:rsidRDefault="005E65E5">
      <w:pPr>
        <w:pStyle w:val="CommentText"/>
      </w:pPr>
      <w:r>
        <w:rPr>
          <w:rStyle w:val="CommentReference"/>
        </w:rPr>
        <w:annotationRef/>
      </w:r>
      <w:r>
        <w:t xml:space="preserve">These should really be “ifs” not “whens” </w:t>
      </w:r>
    </w:p>
  </w:comment>
  <w:comment w:id="52" w:author="Jen Schmidt" w:date="2017-06-30T11:03:00Z" w:initials="JS">
    <w:p w14:paraId="49D0139E" w14:textId="77777777" w:rsidR="005E65E5" w:rsidRDefault="005E65E5">
      <w:pPr>
        <w:pStyle w:val="CommentText"/>
      </w:pPr>
      <w:r>
        <w:rPr>
          <w:rStyle w:val="CommentReference"/>
        </w:rPr>
        <w:annotationRef/>
      </w:r>
      <w:r>
        <w:t xml:space="preserve">This piece needs to be developed more. It’s not clear what you are coding FOR here, so the reader doesn’t have a clear sense of why you are doing this part of the project. </w:t>
      </w:r>
    </w:p>
    <w:p w14:paraId="23D63FCF" w14:textId="77777777" w:rsidR="005E65E5" w:rsidRDefault="005E65E5">
      <w:pPr>
        <w:pStyle w:val="CommentText"/>
      </w:pPr>
    </w:p>
    <w:p w14:paraId="6D5A9B99" w14:textId="77777777" w:rsidR="005E65E5" w:rsidRDefault="005E65E5">
      <w:pPr>
        <w:pStyle w:val="CommentText"/>
      </w:pPr>
      <w:r>
        <w:t xml:space="preserve">Also, as you develop this you can frame it as an Extreme Case Analysis or the Extreme Case Approach. See description of this on the linked SAGE methods resource page. There are some citations there that you can use. </w:t>
      </w:r>
    </w:p>
    <w:p w14:paraId="2FB416E4" w14:textId="79836138" w:rsidR="005E65E5" w:rsidRDefault="005E65E5">
      <w:pPr>
        <w:pStyle w:val="CommentText"/>
      </w:pPr>
      <w:hyperlink r:id="rId1" w:history="1">
        <w:r w:rsidRPr="003D7E2C">
          <w:rPr>
            <w:rStyle w:val="Hyperlink"/>
          </w:rPr>
          <w:t>http://methods.sagepub.com/reference/encyc-of-case-study-research/n142.xml</w:t>
        </w:r>
      </w:hyperlink>
    </w:p>
    <w:p w14:paraId="513FEB94" w14:textId="77777777" w:rsidR="005E65E5" w:rsidRDefault="005E65E5">
      <w:pPr>
        <w:pStyle w:val="CommentText"/>
      </w:pPr>
    </w:p>
    <w:p w14:paraId="6C0A7813" w14:textId="48102DA6" w:rsidR="005E65E5" w:rsidRDefault="005E65E5">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0A97F5" w15:done="0"/>
  <w15:commentEx w15:paraId="497D0C64" w15:done="0"/>
  <w15:commentEx w15:paraId="1DF21B44" w15:done="0"/>
  <w15:commentEx w15:paraId="74DAA9A0" w15:done="0"/>
  <w15:commentEx w15:paraId="3BDE245B" w15:done="0"/>
  <w15:commentEx w15:paraId="75666F7E" w15:done="0"/>
  <w15:commentEx w15:paraId="00696505" w15:done="0"/>
  <w15:commentEx w15:paraId="6AB0886A" w15:done="0"/>
  <w15:commentEx w15:paraId="2466D773" w15:done="0"/>
  <w15:commentEx w15:paraId="40179FB3" w15:done="0"/>
  <w15:commentEx w15:paraId="5E683506" w15:done="0"/>
  <w15:commentEx w15:paraId="0A76967D" w15:done="0"/>
  <w15:commentEx w15:paraId="57CA6F01" w15:done="0"/>
  <w15:commentEx w15:paraId="6FCED3DB" w15:done="0"/>
  <w15:commentEx w15:paraId="61CCB1A3" w15:done="0"/>
  <w15:commentEx w15:paraId="55BC0A89" w15:done="0"/>
  <w15:commentEx w15:paraId="4624C80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DC948" w14:textId="77777777" w:rsidR="005E65E5" w:rsidRDefault="005E65E5" w:rsidP="000C6655">
      <w:r>
        <w:separator/>
      </w:r>
    </w:p>
    <w:p w14:paraId="18AE82B3" w14:textId="77777777" w:rsidR="005E65E5" w:rsidRDefault="005E65E5" w:rsidP="000C6655"/>
  </w:endnote>
  <w:endnote w:type="continuationSeparator" w:id="0">
    <w:p w14:paraId="0DF24D77" w14:textId="77777777" w:rsidR="005E65E5" w:rsidRDefault="005E65E5" w:rsidP="000C6655">
      <w:r>
        <w:continuationSeparator/>
      </w:r>
    </w:p>
    <w:p w14:paraId="7B7E8541" w14:textId="77777777" w:rsidR="005E65E5" w:rsidRDefault="005E65E5" w:rsidP="000C6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 w:name="Yu Gothic Light">
    <w:charset w:val="80"/>
    <w:family w:val="auto"/>
    <w:pitch w:val="variable"/>
    <w:sig w:usb0="E00002FF" w:usb1="2AC7FDFF" w:usb2="00000016" w:usb3="00000000" w:csb0="0002009F" w:csb1="00000000"/>
  </w:font>
  <w:font w:name="Calibri">
    <w:panose1 w:val="020F0502020204030204"/>
    <w:charset w:val="00"/>
    <w:family w:val="auto"/>
    <w:pitch w:val="variable"/>
    <w:sig w:usb0="E10002FF" w:usb1="4000ACFF" w:usb2="00000009" w:usb3="00000000" w:csb0="0000019F" w:csb1="00000000"/>
  </w:font>
  <w:font w:name="Noteworthy Light">
    <w:panose1 w:val="02000400000000000000"/>
    <w:charset w:val="00"/>
    <w:family w:val="auto"/>
    <w:pitch w:val="variable"/>
    <w:sig w:usb0="8000006F" w:usb1="08000048" w:usb2="14600000" w:usb3="00000000" w:csb0="0000011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5F5AA" w14:textId="77777777" w:rsidR="005E65E5" w:rsidRDefault="005E65E5" w:rsidP="000C6655">
      <w:r>
        <w:separator/>
      </w:r>
    </w:p>
    <w:p w14:paraId="2928D9C0" w14:textId="77777777" w:rsidR="005E65E5" w:rsidRDefault="005E65E5" w:rsidP="000C6655"/>
  </w:footnote>
  <w:footnote w:type="continuationSeparator" w:id="0">
    <w:p w14:paraId="023F971E" w14:textId="77777777" w:rsidR="005E65E5" w:rsidRDefault="005E65E5" w:rsidP="000C6655">
      <w:r>
        <w:continuationSeparator/>
      </w:r>
    </w:p>
    <w:p w14:paraId="0C7E5102" w14:textId="77777777" w:rsidR="005E65E5" w:rsidRDefault="005E65E5" w:rsidP="000C665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576B1" w14:textId="77777777" w:rsidR="005E65E5" w:rsidRDefault="005E65E5" w:rsidP="000C6655"/>
  <w:p w14:paraId="2C29B0FC" w14:textId="77777777" w:rsidR="005E65E5" w:rsidRPr="00920BFC" w:rsidRDefault="005E65E5" w:rsidP="00175427">
    <w:pPr>
      <w:ind w:firstLine="0"/>
      <w:jc w:val="right"/>
      <w:rPr>
        <w:rFonts w:eastAsia="Times New Roman" w:cs="Times New Roman"/>
      </w:rPr>
    </w:pPr>
    <w:r w:rsidRPr="00920BFC">
      <w:fldChar w:fldCharType="begin"/>
    </w:r>
    <w:r w:rsidRPr="00920BFC">
      <w:instrText>PAGE</w:instrText>
    </w:r>
    <w:r w:rsidRPr="00920BFC">
      <w:fldChar w:fldCharType="separate"/>
    </w:r>
    <w:r w:rsidR="00E93DBC">
      <w:rPr>
        <w:noProof/>
      </w:rPr>
      <w:t>9</w:t>
    </w:r>
    <w:r w:rsidRPr="00920BFC">
      <w:fldChar w:fldCharType="end"/>
    </w:r>
  </w:p>
  <w:p w14:paraId="3FA599D6" w14:textId="77777777" w:rsidR="005E65E5" w:rsidRDefault="005E65E5" w:rsidP="000C665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4D01"/>
    <w:multiLevelType w:val="multilevel"/>
    <w:tmpl w:val="B2DC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DF250E"/>
    <w:multiLevelType w:val="multilevel"/>
    <w:tmpl w:val="63E26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3C3026"/>
    <w:multiLevelType w:val="hybridMultilevel"/>
    <w:tmpl w:val="D86891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46340B"/>
    <w:multiLevelType w:val="hybridMultilevel"/>
    <w:tmpl w:val="796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B5192"/>
    <w:multiLevelType w:val="multilevel"/>
    <w:tmpl w:val="2F64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F6F0AF5"/>
    <w:multiLevelType w:val="multilevel"/>
    <w:tmpl w:val="1EBA2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2F14080"/>
    <w:multiLevelType w:val="hybridMultilevel"/>
    <w:tmpl w:val="9FCCF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21CCD"/>
    <w:multiLevelType w:val="hybridMultilevel"/>
    <w:tmpl w:val="34A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3FEB"/>
    <w:multiLevelType w:val="multilevel"/>
    <w:tmpl w:val="CDD4E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DE65510"/>
    <w:multiLevelType w:val="multilevel"/>
    <w:tmpl w:val="3A52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13E2E5A"/>
    <w:multiLevelType w:val="multilevel"/>
    <w:tmpl w:val="D4323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CEE7A36"/>
    <w:multiLevelType w:val="multilevel"/>
    <w:tmpl w:val="555C3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E764F5A"/>
    <w:multiLevelType w:val="multilevel"/>
    <w:tmpl w:val="FEAA4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0AA4652"/>
    <w:multiLevelType w:val="hybridMultilevel"/>
    <w:tmpl w:val="F8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E293A"/>
    <w:multiLevelType w:val="hybridMultilevel"/>
    <w:tmpl w:val="A588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2140CA"/>
    <w:multiLevelType w:val="hybridMultilevel"/>
    <w:tmpl w:val="923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D21E4"/>
    <w:multiLevelType w:val="hybridMultilevel"/>
    <w:tmpl w:val="15A85710"/>
    <w:lvl w:ilvl="0" w:tplc="E5CA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9208D"/>
    <w:multiLevelType w:val="multilevel"/>
    <w:tmpl w:val="0CF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922DB"/>
    <w:multiLevelType w:val="hybridMultilevel"/>
    <w:tmpl w:val="BCB87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1D6773"/>
    <w:multiLevelType w:val="multilevel"/>
    <w:tmpl w:val="DEFE3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E126D02"/>
    <w:multiLevelType w:val="hybridMultilevel"/>
    <w:tmpl w:val="B9745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6967D7"/>
    <w:multiLevelType w:val="multilevel"/>
    <w:tmpl w:val="E2DA5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B4F4AAB"/>
    <w:multiLevelType w:val="hybridMultilevel"/>
    <w:tmpl w:val="7004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E654A0"/>
    <w:multiLevelType w:val="hybridMultilevel"/>
    <w:tmpl w:val="5408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FA53BC"/>
    <w:multiLevelType w:val="hybridMultilevel"/>
    <w:tmpl w:val="5110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1"/>
  </w:num>
  <w:num w:numId="4">
    <w:abstractNumId w:val="1"/>
  </w:num>
  <w:num w:numId="5">
    <w:abstractNumId w:val="12"/>
  </w:num>
  <w:num w:numId="6">
    <w:abstractNumId w:val="9"/>
  </w:num>
  <w:num w:numId="7">
    <w:abstractNumId w:val="11"/>
  </w:num>
  <w:num w:numId="8">
    <w:abstractNumId w:val="5"/>
  </w:num>
  <w:num w:numId="9">
    <w:abstractNumId w:val="4"/>
  </w:num>
  <w:num w:numId="10">
    <w:abstractNumId w:val="0"/>
  </w:num>
  <w:num w:numId="11">
    <w:abstractNumId w:val="8"/>
  </w:num>
  <w:num w:numId="12">
    <w:abstractNumId w:val="16"/>
  </w:num>
  <w:num w:numId="13">
    <w:abstractNumId w:val="14"/>
  </w:num>
  <w:num w:numId="14">
    <w:abstractNumId w:val="15"/>
  </w:num>
  <w:num w:numId="15">
    <w:abstractNumId w:val="13"/>
  </w:num>
  <w:num w:numId="16">
    <w:abstractNumId w:val="17"/>
  </w:num>
  <w:num w:numId="17">
    <w:abstractNumId w:val="2"/>
  </w:num>
  <w:num w:numId="18">
    <w:abstractNumId w:val="3"/>
  </w:num>
  <w:num w:numId="19">
    <w:abstractNumId w:val="20"/>
  </w:num>
  <w:num w:numId="20">
    <w:abstractNumId w:val="6"/>
  </w:num>
  <w:num w:numId="21">
    <w:abstractNumId w:val="24"/>
  </w:num>
  <w:num w:numId="22">
    <w:abstractNumId w:val="23"/>
  </w:num>
  <w:num w:numId="23">
    <w:abstractNumId w:val="18"/>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27"/>
    <w:rsid w:val="000011B4"/>
    <w:rsid w:val="0000176B"/>
    <w:rsid w:val="00002379"/>
    <w:rsid w:val="000035C0"/>
    <w:rsid w:val="00005D09"/>
    <w:rsid w:val="00006E9E"/>
    <w:rsid w:val="000070C2"/>
    <w:rsid w:val="00007578"/>
    <w:rsid w:val="00011130"/>
    <w:rsid w:val="000151E9"/>
    <w:rsid w:val="0001786A"/>
    <w:rsid w:val="00020686"/>
    <w:rsid w:val="00020F39"/>
    <w:rsid w:val="0002145C"/>
    <w:rsid w:val="00022B38"/>
    <w:rsid w:val="00022C12"/>
    <w:rsid w:val="00022CD1"/>
    <w:rsid w:val="000236A2"/>
    <w:rsid w:val="00026724"/>
    <w:rsid w:val="00027783"/>
    <w:rsid w:val="00027AD5"/>
    <w:rsid w:val="000302E6"/>
    <w:rsid w:val="00031188"/>
    <w:rsid w:val="000326A1"/>
    <w:rsid w:val="00033FEE"/>
    <w:rsid w:val="00034A7A"/>
    <w:rsid w:val="000354F2"/>
    <w:rsid w:val="00036196"/>
    <w:rsid w:val="00040F97"/>
    <w:rsid w:val="000433AE"/>
    <w:rsid w:val="00045DAC"/>
    <w:rsid w:val="00050000"/>
    <w:rsid w:val="00050CBE"/>
    <w:rsid w:val="000518E5"/>
    <w:rsid w:val="000521D8"/>
    <w:rsid w:val="00062332"/>
    <w:rsid w:val="00063D36"/>
    <w:rsid w:val="0006602A"/>
    <w:rsid w:val="00070DA5"/>
    <w:rsid w:val="000731C0"/>
    <w:rsid w:val="00075E72"/>
    <w:rsid w:val="00083D25"/>
    <w:rsid w:val="000856DE"/>
    <w:rsid w:val="00085F30"/>
    <w:rsid w:val="000860D3"/>
    <w:rsid w:val="00086953"/>
    <w:rsid w:val="00086AE6"/>
    <w:rsid w:val="00087272"/>
    <w:rsid w:val="00095B51"/>
    <w:rsid w:val="00095C65"/>
    <w:rsid w:val="000A07C6"/>
    <w:rsid w:val="000A08DC"/>
    <w:rsid w:val="000A0EC8"/>
    <w:rsid w:val="000A1374"/>
    <w:rsid w:val="000A237F"/>
    <w:rsid w:val="000A3036"/>
    <w:rsid w:val="000A4388"/>
    <w:rsid w:val="000A6187"/>
    <w:rsid w:val="000A7496"/>
    <w:rsid w:val="000B01D9"/>
    <w:rsid w:val="000B24BA"/>
    <w:rsid w:val="000B2CDA"/>
    <w:rsid w:val="000B6694"/>
    <w:rsid w:val="000B6B0A"/>
    <w:rsid w:val="000B6FAC"/>
    <w:rsid w:val="000B711D"/>
    <w:rsid w:val="000C00D6"/>
    <w:rsid w:val="000C242E"/>
    <w:rsid w:val="000C288B"/>
    <w:rsid w:val="000C2A3B"/>
    <w:rsid w:val="000C3DBC"/>
    <w:rsid w:val="000C5F4D"/>
    <w:rsid w:val="000C6655"/>
    <w:rsid w:val="000C7761"/>
    <w:rsid w:val="000D3DE4"/>
    <w:rsid w:val="000D5902"/>
    <w:rsid w:val="000D5DBE"/>
    <w:rsid w:val="000D6272"/>
    <w:rsid w:val="000E23E2"/>
    <w:rsid w:val="000E358D"/>
    <w:rsid w:val="000E3F38"/>
    <w:rsid w:val="000E6D7A"/>
    <w:rsid w:val="000E72B4"/>
    <w:rsid w:val="000F188C"/>
    <w:rsid w:val="000F1C70"/>
    <w:rsid w:val="000F38A8"/>
    <w:rsid w:val="000F6C14"/>
    <w:rsid w:val="001001CE"/>
    <w:rsid w:val="0010102A"/>
    <w:rsid w:val="001033E6"/>
    <w:rsid w:val="00105728"/>
    <w:rsid w:val="001078ED"/>
    <w:rsid w:val="001079F3"/>
    <w:rsid w:val="001104AD"/>
    <w:rsid w:val="0011065B"/>
    <w:rsid w:val="00115C06"/>
    <w:rsid w:val="001163EB"/>
    <w:rsid w:val="001164C0"/>
    <w:rsid w:val="0012191E"/>
    <w:rsid w:val="001242B4"/>
    <w:rsid w:val="0012649A"/>
    <w:rsid w:val="00126ACE"/>
    <w:rsid w:val="00126CA0"/>
    <w:rsid w:val="00130E2D"/>
    <w:rsid w:val="00130F67"/>
    <w:rsid w:val="00131EB3"/>
    <w:rsid w:val="00132081"/>
    <w:rsid w:val="001340AB"/>
    <w:rsid w:val="001342A3"/>
    <w:rsid w:val="00134687"/>
    <w:rsid w:val="00135BDA"/>
    <w:rsid w:val="001372CC"/>
    <w:rsid w:val="00141D12"/>
    <w:rsid w:val="001444F0"/>
    <w:rsid w:val="001458D4"/>
    <w:rsid w:val="00146420"/>
    <w:rsid w:val="00146C2C"/>
    <w:rsid w:val="00151CAB"/>
    <w:rsid w:val="00152B4F"/>
    <w:rsid w:val="00155807"/>
    <w:rsid w:val="00155F1D"/>
    <w:rsid w:val="00156323"/>
    <w:rsid w:val="00160C65"/>
    <w:rsid w:val="00162C6D"/>
    <w:rsid w:val="00162CBC"/>
    <w:rsid w:val="00162F86"/>
    <w:rsid w:val="0016411E"/>
    <w:rsid w:val="00164406"/>
    <w:rsid w:val="001662BB"/>
    <w:rsid w:val="00166C0D"/>
    <w:rsid w:val="00166EA2"/>
    <w:rsid w:val="00167124"/>
    <w:rsid w:val="00167625"/>
    <w:rsid w:val="00167EE4"/>
    <w:rsid w:val="00172C68"/>
    <w:rsid w:val="001732D2"/>
    <w:rsid w:val="00175427"/>
    <w:rsid w:val="00175E22"/>
    <w:rsid w:val="001761E3"/>
    <w:rsid w:val="001761F1"/>
    <w:rsid w:val="001765AA"/>
    <w:rsid w:val="00176933"/>
    <w:rsid w:val="00181388"/>
    <w:rsid w:val="001822E6"/>
    <w:rsid w:val="00184601"/>
    <w:rsid w:val="00185030"/>
    <w:rsid w:val="00191A43"/>
    <w:rsid w:val="00192E59"/>
    <w:rsid w:val="00193DCB"/>
    <w:rsid w:val="001947E3"/>
    <w:rsid w:val="00195353"/>
    <w:rsid w:val="00195ADB"/>
    <w:rsid w:val="001A2DD0"/>
    <w:rsid w:val="001A4406"/>
    <w:rsid w:val="001A4D86"/>
    <w:rsid w:val="001A7B91"/>
    <w:rsid w:val="001B03E3"/>
    <w:rsid w:val="001B0498"/>
    <w:rsid w:val="001B0B18"/>
    <w:rsid w:val="001B1D38"/>
    <w:rsid w:val="001B3FAB"/>
    <w:rsid w:val="001B3FE8"/>
    <w:rsid w:val="001B47FE"/>
    <w:rsid w:val="001B6965"/>
    <w:rsid w:val="001B7BC3"/>
    <w:rsid w:val="001C012A"/>
    <w:rsid w:val="001C0E89"/>
    <w:rsid w:val="001C1441"/>
    <w:rsid w:val="001C5213"/>
    <w:rsid w:val="001C707E"/>
    <w:rsid w:val="001D1936"/>
    <w:rsid w:val="001D1DA3"/>
    <w:rsid w:val="001D4035"/>
    <w:rsid w:val="001D5C52"/>
    <w:rsid w:val="001D6920"/>
    <w:rsid w:val="001E17B3"/>
    <w:rsid w:val="001E2BC4"/>
    <w:rsid w:val="001E2DCF"/>
    <w:rsid w:val="001E3C2B"/>
    <w:rsid w:val="001E5226"/>
    <w:rsid w:val="001E55BF"/>
    <w:rsid w:val="001E6F9E"/>
    <w:rsid w:val="001F06C1"/>
    <w:rsid w:val="001F3A57"/>
    <w:rsid w:val="001F432C"/>
    <w:rsid w:val="001F577A"/>
    <w:rsid w:val="001F63A0"/>
    <w:rsid w:val="001F6EF6"/>
    <w:rsid w:val="001F7004"/>
    <w:rsid w:val="001F7E9C"/>
    <w:rsid w:val="002009B0"/>
    <w:rsid w:val="00200CD2"/>
    <w:rsid w:val="00201E68"/>
    <w:rsid w:val="002024D3"/>
    <w:rsid w:val="00202C2D"/>
    <w:rsid w:val="00203B8D"/>
    <w:rsid w:val="00203D2D"/>
    <w:rsid w:val="00204B7C"/>
    <w:rsid w:val="002069E4"/>
    <w:rsid w:val="00206E65"/>
    <w:rsid w:val="00206F74"/>
    <w:rsid w:val="00207256"/>
    <w:rsid w:val="00210120"/>
    <w:rsid w:val="00214101"/>
    <w:rsid w:val="0021524A"/>
    <w:rsid w:val="0021606F"/>
    <w:rsid w:val="00217217"/>
    <w:rsid w:val="002208DE"/>
    <w:rsid w:val="00220B18"/>
    <w:rsid w:val="00221230"/>
    <w:rsid w:val="002216B2"/>
    <w:rsid w:val="002242E1"/>
    <w:rsid w:val="00224E9A"/>
    <w:rsid w:val="00226201"/>
    <w:rsid w:val="002269F9"/>
    <w:rsid w:val="00226D00"/>
    <w:rsid w:val="0022732C"/>
    <w:rsid w:val="00227898"/>
    <w:rsid w:val="00233CE6"/>
    <w:rsid w:val="00234723"/>
    <w:rsid w:val="00234F11"/>
    <w:rsid w:val="0023507F"/>
    <w:rsid w:val="002357C8"/>
    <w:rsid w:val="00235966"/>
    <w:rsid w:val="00237826"/>
    <w:rsid w:val="00237EA7"/>
    <w:rsid w:val="0024123F"/>
    <w:rsid w:val="00241D9C"/>
    <w:rsid w:val="0024364B"/>
    <w:rsid w:val="00247F27"/>
    <w:rsid w:val="0025244C"/>
    <w:rsid w:val="00255240"/>
    <w:rsid w:val="0025654D"/>
    <w:rsid w:val="002605D2"/>
    <w:rsid w:val="002644E0"/>
    <w:rsid w:val="00264C5B"/>
    <w:rsid w:val="00266197"/>
    <w:rsid w:val="00271261"/>
    <w:rsid w:val="00271A5D"/>
    <w:rsid w:val="002722A0"/>
    <w:rsid w:val="0027233D"/>
    <w:rsid w:val="00272438"/>
    <w:rsid w:val="00273349"/>
    <w:rsid w:val="002737EA"/>
    <w:rsid w:val="00273FDC"/>
    <w:rsid w:val="002750C2"/>
    <w:rsid w:val="002769C0"/>
    <w:rsid w:val="00277352"/>
    <w:rsid w:val="002801E3"/>
    <w:rsid w:val="00280701"/>
    <w:rsid w:val="00282715"/>
    <w:rsid w:val="002835E5"/>
    <w:rsid w:val="00285139"/>
    <w:rsid w:val="002855AA"/>
    <w:rsid w:val="00286991"/>
    <w:rsid w:val="00290414"/>
    <w:rsid w:val="00290F2A"/>
    <w:rsid w:val="002911D8"/>
    <w:rsid w:val="00292DB2"/>
    <w:rsid w:val="002937CE"/>
    <w:rsid w:val="002955CB"/>
    <w:rsid w:val="00295F3B"/>
    <w:rsid w:val="002A1566"/>
    <w:rsid w:val="002A2809"/>
    <w:rsid w:val="002A5432"/>
    <w:rsid w:val="002A6C86"/>
    <w:rsid w:val="002A706D"/>
    <w:rsid w:val="002A79C3"/>
    <w:rsid w:val="002A7C09"/>
    <w:rsid w:val="002B1B27"/>
    <w:rsid w:val="002B392F"/>
    <w:rsid w:val="002B430D"/>
    <w:rsid w:val="002B655D"/>
    <w:rsid w:val="002C14B9"/>
    <w:rsid w:val="002C1792"/>
    <w:rsid w:val="002C2FFD"/>
    <w:rsid w:val="002C34F4"/>
    <w:rsid w:val="002C3A2D"/>
    <w:rsid w:val="002C4FB0"/>
    <w:rsid w:val="002C55EA"/>
    <w:rsid w:val="002D13BA"/>
    <w:rsid w:val="002D3F25"/>
    <w:rsid w:val="002D5DCB"/>
    <w:rsid w:val="002D6263"/>
    <w:rsid w:val="002E0EC4"/>
    <w:rsid w:val="002E0EF7"/>
    <w:rsid w:val="002E1582"/>
    <w:rsid w:val="002E3C76"/>
    <w:rsid w:val="002F08EB"/>
    <w:rsid w:val="002F123A"/>
    <w:rsid w:val="002F17C2"/>
    <w:rsid w:val="002F236B"/>
    <w:rsid w:val="002F51D2"/>
    <w:rsid w:val="002F5259"/>
    <w:rsid w:val="002F5C78"/>
    <w:rsid w:val="002F5DCD"/>
    <w:rsid w:val="002F6AB7"/>
    <w:rsid w:val="002F74B1"/>
    <w:rsid w:val="00302E20"/>
    <w:rsid w:val="00303A35"/>
    <w:rsid w:val="00304B21"/>
    <w:rsid w:val="00310159"/>
    <w:rsid w:val="0031033D"/>
    <w:rsid w:val="00312941"/>
    <w:rsid w:val="00312AEA"/>
    <w:rsid w:val="0031333F"/>
    <w:rsid w:val="0031523F"/>
    <w:rsid w:val="00315DBA"/>
    <w:rsid w:val="00316BAA"/>
    <w:rsid w:val="00320C83"/>
    <w:rsid w:val="003216E3"/>
    <w:rsid w:val="00322A48"/>
    <w:rsid w:val="003237BA"/>
    <w:rsid w:val="00324915"/>
    <w:rsid w:val="003254E7"/>
    <w:rsid w:val="00325F67"/>
    <w:rsid w:val="00330B75"/>
    <w:rsid w:val="00330F95"/>
    <w:rsid w:val="0033218F"/>
    <w:rsid w:val="00332E59"/>
    <w:rsid w:val="00334BE9"/>
    <w:rsid w:val="00342042"/>
    <w:rsid w:val="003430A2"/>
    <w:rsid w:val="003438EF"/>
    <w:rsid w:val="0034529F"/>
    <w:rsid w:val="003455D0"/>
    <w:rsid w:val="0034603D"/>
    <w:rsid w:val="00347019"/>
    <w:rsid w:val="00352951"/>
    <w:rsid w:val="00354E5C"/>
    <w:rsid w:val="003555B5"/>
    <w:rsid w:val="003556F4"/>
    <w:rsid w:val="00355B34"/>
    <w:rsid w:val="00356B35"/>
    <w:rsid w:val="00361228"/>
    <w:rsid w:val="00361370"/>
    <w:rsid w:val="003653A1"/>
    <w:rsid w:val="00366A05"/>
    <w:rsid w:val="00367A75"/>
    <w:rsid w:val="00371517"/>
    <w:rsid w:val="00372A60"/>
    <w:rsid w:val="003736BA"/>
    <w:rsid w:val="00375956"/>
    <w:rsid w:val="00376D0D"/>
    <w:rsid w:val="00377EFD"/>
    <w:rsid w:val="00380205"/>
    <w:rsid w:val="00380A3F"/>
    <w:rsid w:val="003821EB"/>
    <w:rsid w:val="003825F0"/>
    <w:rsid w:val="003827E7"/>
    <w:rsid w:val="0038423E"/>
    <w:rsid w:val="0038491D"/>
    <w:rsid w:val="003877A1"/>
    <w:rsid w:val="00391600"/>
    <w:rsid w:val="0039194E"/>
    <w:rsid w:val="00393364"/>
    <w:rsid w:val="00397727"/>
    <w:rsid w:val="003A10BB"/>
    <w:rsid w:val="003A1DB3"/>
    <w:rsid w:val="003A1E07"/>
    <w:rsid w:val="003A4362"/>
    <w:rsid w:val="003A6C57"/>
    <w:rsid w:val="003A7156"/>
    <w:rsid w:val="003B02FA"/>
    <w:rsid w:val="003B05F1"/>
    <w:rsid w:val="003B15AC"/>
    <w:rsid w:val="003B1A6D"/>
    <w:rsid w:val="003B3A77"/>
    <w:rsid w:val="003B3FA2"/>
    <w:rsid w:val="003B703B"/>
    <w:rsid w:val="003B709D"/>
    <w:rsid w:val="003B74DF"/>
    <w:rsid w:val="003C18FB"/>
    <w:rsid w:val="003C1D38"/>
    <w:rsid w:val="003C6043"/>
    <w:rsid w:val="003C6CB8"/>
    <w:rsid w:val="003C7441"/>
    <w:rsid w:val="003C79D0"/>
    <w:rsid w:val="003C7E08"/>
    <w:rsid w:val="003D0B57"/>
    <w:rsid w:val="003D3BFC"/>
    <w:rsid w:val="003D686F"/>
    <w:rsid w:val="003E133C"/>
    <w:rsid w:val="003E15C8"/>
    <w:rsid w:val="003E17DB"/>
    <w:rsid w:val="003E2F25"/>
    <w:rsid w:val="003E30EA"/>
    <w:rsid w:val="003E5872"/>
    <w:rsid w:val="003F0049"/>
    <w:rsid w:val="003F0E1F"/>
    <w:rsid w:val="003F0FBC"/>
    <w:rsid w:val="003F142C"/>
    <w:rsid w:val="003F1C2F"/>
    <w:rsid w:val="003F4AA1"/>
    <w:rsid w:val="003F5BB5"/>
    <w:rsid w:val="003F7C0D"/>
    <w:rsid w:val="00400C4B"/>
    <w:rsid w:val="00402715"/>
    <w:rsid w:val="00402B94"/>
    <w:rsid w:val="00403AEF"/>
    <w:rsid w:val="0040436A"/>
    <w:rsid w:val="00406220"/>
    <w:rsid w:val="00406F44"/>
    <w:rsid w:val="00407A05"/>
    <w:rsid w:val="00411DF3"/>
    <w:rsid w:val="0041521D"/>
    <w:rsid w:val="00415EC3"/>
    <w:rsid w:val="00421CDA"/>
    <w:rsid w:val="00425D23"/>
    <w:rsid w:val="00425FB4"/>
    <w:rsid w:val="00427020"/>
    <w:rsid w:val="0042792A"/>
    <w:rsid w:val="0043070C"/>
    <w:rsid w:val="004313B5"/>
    <w:rsid w:val="0043254B"/>
    <w:rsid w:val="00432FA8"/>
    <w:rsid w:val="00437A9A"/>
    <w:rsid w:val="00437CB8"/>
    <w:rsid w:val="00442AE6"/>
    <w:rsid w:val="00443286"/>
    <w:rsid w:val="0044377E"/>
    <w:rsid w:val="00446BB3"/>
    <w:rsid w:val="004567A2"/>
    <w:rsid w:val="00457EC8"/>
    <w:rsid w:val="00463891"/>
    <w:rsid w:val="0046409D"/>
    <w:rsid w:val="00465A27"/>
    <w:rsid w:val="004676E1"/>
    <w:rsid w:val="004705C2"/>
    <w:rsid w:val="00470DEE"/>
    <w:rsid w:val="00470E35"/>
    <w:rsid w:val="00471DB5"/>
    <w:rsid w:val="004724EB"/>
    <w:rsid w:val="00472FB4"/>
    <w:rsid w:val="00473F71"/>
    <w:rsid w:val="00476AEC"/>
    <w:rsid w:val="00476D25"/>
    <w:rsid w:val="00477991"/>
    <w:rsid w:val="004812AB"/>
    <w:rsid w:val="00481326"/>
    <w:rsid w:val="00482E2E"/>
    <w:rsid w:val="0048652F"/>
    <w:rsid w:val="00486FCD"/>
    <w:rsid w:val="00490A7C"/>
    <w:rsid w:val="004944C6"/>
    <w:rsid w:val="0049600E"/>
    <w:rsid w:val="004962A1"/>
    <w:rsid w:val="00497B50"/>
    <w:rsid w:val="004A27C9"/>
    <w:rsid w:val="004A4183"/>
    <w:rsid w:val="004A6459"/>
    <w:rsid w:val="004A7010"/>
    <w:rsid w:val="004B0408"/>
    <w:rsid w:val="004B0B24"/>
    <w:rsid w:val="004B573E"/>
    <w:rsid w:val="004B697F"/>
    <w:rsid w:val="004C68E9"/>
    <w:rsid w:val="004D0BF1"/>
    <w:rsid w:val="004D0D4A"/>
    <w:rsid w:val="004D1A19"/>
    <w:rsid w:val="004D1AD1"/>
    <w:rsid w:val="004D34F3"/>
    <w:rsid w:val="004D5AF1"/>
    <w:rsid w:val="004E0A99"/>
    <w:rsid w:val="004E180B"/>
    <w:rsid w:val="004E2233"/>
    <w:rsid w:val="004E2977"/>
    <w:rsid w:val="004E4920"/>
    <w:rsid w:val="004E5126"/>
    <w:rsid w:val="004E741B"/>
    <w:rsid w:val="004E796E"/>
    <w:rsid w:val="004F1583"/>
    <w:rsid w:val="004F6BD4"/>
    <w:rsid w:val="004F6CE2"/>
    <w:rsid w:val="004F752A"/>
    <w:rsid w:val="00501366"/>
    <w:rsid w:val="005013DB"/>
    <w:rsid w:val="005055F9"/>
    <w:rsid w:val="0050673F"/>
    <w:rsid w:val="00510B5D"/>
    <w:rsid w:val="005113D1"/>
    <w:rsid w:val="00513216"/>
    <w:rsid w:val="0051427F"/>
    <w:rsid w:val="00515557"/>
    <w:rsid w:val="00517EDD"/>
    <w:rsid w:val="0052059E"/>
    <w:rsid w:val="005211B1"/>
    <w:rsid w:val="00523B02"/>
    <w:rsid w:val="0052465F"/>
    <w:rsid w:val="005249A6"/>
    <w:rsid w:val="00524A6E"/>
    <w:rsid w:val="00524B80"/>
    <w:rsid w:val="00531DA8"/>
    <w:rsid w:val="005321D7"/>
    <w:rsid w:val="005325FD"/>
    <w:rsid w:val="005327FE"/>
    <w:rsid w:val="0053384E"/>
    <w:rsid w:val="00536D71"/>
    <w:rsid w:val="00537492"/>
    <w:rsid w:val="00537C55"/>
    <w:rsid w:val="00537F23"/>
    <w:rsid w:val="00541174"/>
    <w:rsid w:val="00544DFF"/>
    <w:rsid w:val="00545471"/>
    <w:rsid w:val="00546A49"/>
    <w:rsid w:val="00547EE8"/>
    <w:rsid w:val="0055000B"/>
    <w:rsid w:val="00550766"/>
    <w:rsid w:val="0055211C"/>
    <w:rsid w:val="005521C5"/>
    <w:rsid w:val="00552689"/>
    <w:rsid w:val="00552ADD"/>
    <w:rsid w:val="005535DC"/>
    <w:rsid w:val="00553737"/>
    <w:rsid w:val="0055565F"/>
    <w:rsid w:val="00557020"/>
    <w:rsid w:val="00557F9A"/>
    <w:rsid w:val="005638FE"/>
    <w:rsid w:val="00564BFD"/>
    <w:rsid w:val="00565434"/>
    <w:rsid w:val="00566C5F"/>
    <w:rsid w:val="00567C31"/>
    <w:rsid w:val="00570F63"/>
    <w:rsid w:val="005736E8"/>
    <w:rsid w:val="00573742"/>
    <w:rsid w:val="00574959"/>
    <w:rsid w:val="005754A1"/>
    <w:rsid w:val="00576961"/>
    <w:rsid w:val="0057725F"/>
    <w:rsid w:val="00581CF7"/>
    <w:rsid w:val="00582278"/>
    <w:rsid w:val="00582EE6"/>
    <w:rsid w:val="005834BF"/>
    <w:rsid w:val="00583946"/>
    <w:rsid w:val="00583DBB"/>
    <w:rsid w:val="0058440F"/>
    <w:rsid w:val="00594423"/>
    <w:rsid w:val="00596476"/>
    <w:rsid w:val="005A03A7"/>
    <w:rsid w:val="005A3C4D"/>
    <w:rsid w:val="005A40A1"/>
    <w:rsid w:val="005A6D98"/>
    <w:rsid w:val="005B1A98"/>
    <w:rsid w:val="005B1C9D"/>
    <w:rsid w:val="005C1860"/>
    <w:rsid w:val="005C250A"/>
    <w:rsid w:val="005C3BFF"/>
    <w:rsid w:val="005C4347"/>
    <w:rsid w:val="005C595F"/>
    <w:rsid w:val="005C7567"/>
    <w:rsid w:val="005D3BC2"/>
    <w:rsid w:val="005D3D57"/>
    <w:rsid w:val="005D403C"/>
    <w:rsid w:val="005D6908"/>
    <w:rsid w:val="005D6A0B"/>
    <w:rsid w:val="005D706E"/>
    <w:rsid w:val="005E086E"/>
    <w:rsid w:val="005E4824"/>
    <w:rsid w:val="005E4C5F"/>
    <w:rsid w:val="005E4F92"/>
    <w:rsid w:val="005E5370"/>
    <w:rsid w:val="005E5BB4"/>
    <w:rsid w:val="005E65E5"/>
    <w:rsid w:val="005E67BB"/>
    <w:rsid w:val="005E72E9"/>
    <w:rsid w:val="005E7E1C"/>
    <w:rsid w:val="005F144C"/>
    <w:rsid w:val="005F44A7"/>
    <w:rsid w:val="005F4DAC"/>
    <w:rsid w:val="005F527C"/>
    <w:rsid w:val="005F6F4C"/>
    <w:rsid w:val="006051F1"/>
    <w:rsid w:val="00605281"/>
    <w:rsid w:val="00605A4A"/>
    <w:rsid w:val="00605B2C"/>
    <w:rsid w:val="006061AA"/>
    <w:rsid w:val="00606AE6"/>
    <w:rsid w:val="006108EE"/>
    <w:rsid w:val="00610E27"/>
    <w:rsid w:val="006131AC"/>
    <w:rsid w:val="00615026"/>
    <w:rsid w:val="0061595C"/>
    <w:rsid w:val="00615CE8"/>
    <w:rsid w:val="00616EBF"/>
    <w:rsid w:val="00616EE3"/>
    <w:rsid w:val="0062125B"/>
    <w:rsid w:val="00621639"/>
    <w:rsid w:val="00622EB5"/>
    <w:rsid w:val="0062585F"/>
    <w:rsid w:val="00630B59"/>
    <w:rsid w:val="006329A7"/>
    <w:rsid w:val="00632B6B"/>
    <w:rsid w:val="00633ABD"/>
    <w:rsid w:val="00635953"/>
    <w:rsid w:val="0063751D"/>
    <w:rsid w:val="00640728"/>
    <w:rsid w:val="00642619"/>
    <w:rsid w:val="006459BA"/>
    <w:rsid w:val="0065351A"/>
    <w:rsid w:val="00654397"/>
    <w:rsid w:val="0065484A"/>
    <w:rsid w:val="00655E8B"/>
    <w:rsid w:val="00655E8C"/>
    <w:rsid w:val="00657454"/>
    <w:rsid w:val="006603F1"/>
    <w:rsid w:val="006640CC"/>
    <w:rsid w:val="006640F3"/>
    <w:rsid w:val="00664B57"/>
    <w:rsid w:val="00665318"/>
    <w:rsid w:val="00670A6E"/>
    <w:rsid w:val="0067239A"/>
    <w:rsid w:val="006779B5"/>
    <w:rsid w:val="00681DB6"/>
    <w:rsid w:val="00684B29"/>
    <w:rsid w:val="00685859"/>
    <w:rsid w:val="006860AB"/>
    <w:rsid w:val="0068795D"/>
    <w:rsid w:val="00687F70"/>
    <w:rsid w:val="006918C1"/>
    <w:rsid w:val="00693560"/>
    <w:rsid w:val="00693FCC"/>
    <w:rsid w:val="00694C32"/>
    <w:rsid w:val="006954CE"/>
    <w:rsid w:val="00696310"/>
    <w:rsid w:val="006A0D16"/>
    <w:rsid w:val="006A0E5C"/>
    <w:rsid w:val="006A1C5B"/>
    <w:rsid w:val="006A2CCE"/>
    <w:rsid w:val="006A3F6A"/>
    <w:rsid w:val="006A49FC"/>
    <w:rsid w:val="006A76A9"/>
    <w:rsid w:val="006A77A7"/>
    <w:rsid w:val="006A7D4F"/>
    <w:rsid w:val="006B0600"/>
    <w:rsid w:val="006B21D8"/>
    <w:rsid w:val="006B3244"/>
    <w:rsid w:val="006B4189"/>
    <w:rsid w:val="006B5C54"/>
    <w:rsid w:val="006B6CE3"/>
    <w:rsid w:val="006B6D93"/>
    <w:rsid w:val="006B6F7E"/>
    <w:rsid w:val="006C0F1D"/>
    <w:rsid w:val="006C121E"/>
    <w:rsid w:val="006C13E2"/>
    <w:rsid w:val="006C16DB"/>
    <w:rsid w:val="006C1CD9"/>
    <w:rsid w:val="006C281B"/>
    <w:rsid w:val="006C3F52"/>
    <w:rsid w:val="006C4CF0"/>
    <w:rsid w:val="006C5F95"/>
    <w:rsid w:val="006C633E"/>
    <w:rsid w:val="006C7A92"/>
    <w:rsid w:val="006C7C37"/>
    <w:rsid w:val="006D28FD"/>
    <w:rsid w:val="006D2F98"/>
    <w:rsid w:val="006D477F"/>
    <w:rsid w:val="006D59F6"/>
    <w:rsid w:val="006D6416"/>
    <w:rsid w:val="006D6BEB"/>
    <w:rsid w:val="006E13D2"/>
    <w:rsid w:val="006E5B8B"/>
    <w:rsid w:val="006E760B"/>
    <w:rsid w:val="006F13B1"/>
    <w:rsid w:val="006F2099"/>
    <w:rsid w:val="006F3EB0"/>
    <w:rsid w:val="006F695D"/>
    <w:rsid w:val="006F7D95"/>
    <w:rsid w:val="006F7E00"/>
    <w:rsid w:val="0070052F"/>
    <w:rsid w:val="0070163F"/>
    <w:rsid w:val="007037FD"/>
    <w:rsid w:val="00705A27"/>
    <w:rsid w:val="007076CB"/>
    <w:rsid w:val="0071000B"/>
    <w:rsid w:val="007135DA"/>
    <w:rsid w:val="007137B4"/>
    <w:rsid w:val="00713E83"/>
    <w:rsid w:val="007146F1"/>
    <w:rsid w:val="00716700"/>
    <w:rsid w:val="00716768"/>
    <w:rsid w:val="0071763C"/>
    <w:rsid w:val="00717FD5"/>
    <w:rsid w:val="007227B7"/>
    <w:rsid w:val="007227BF"/>
    <w:rsid w:val="00723BB5"/>
    <w:rsid w:val="00724C5C"/>
    <w:rsid w:val="00725092"/>
    <w:rsid w:val="00726F52"/>
    <w:rsid w:val="0072706D"/>
    <w:rsid w:val="00730822"/>
    <w:rsid w:val="007328EE"/>
    <w:rsid w:val="007332DF"/>
    <w:rsid w:val="0073494E"/>
    <w:rsid w:val="007373E5"/>
    <w:rsid w:val="0073766F"/>
    <w:rsid w:val="007405F2"/>
    <w:rsid w:val="007410D2"/>
    <w:rsid w:val="00741A73"/>
    <w:rsid w:val="00741AB9"/>
    <w:rsid w:val="007429BC"/>
    <w:rsid w:val="007439E6"/>
    <w:rsid w:val="0074488B"/>
    <w:rsid w:val="00745C53"/>
    <w:rsid w:val="00751514"/>
    <w:rsid w:val="00751B1F"/>
    <w:rsid w:val="00753C01"/>
    <w:rsid w:val="0075429F"/>
    <w:rsid w:val="0075487D"/>
    <w:rsid w:val="00755411"/>
    <w:rsid w:val="0075771E"/>
    <w:rsid w:val="00762C86"/>
    <w:rsid w:val="007648ED"/>
    <w:rsid w:val="00764BFE"/>
    <w:rsid w:val="00764CED"/>
    <w:rsid w:val="007679CC"/>
    <w:rsid w:val="00773F64"/>
    <w:rsid w:val="00775390"/>
    <w:rsid w:val="00777B48"/>
    <w:rsid w:val="00780196"/>
    <w:rsid w:val="00781F54"/>
    <w:rsid w:val="00782FE0"/>
    <w:rsid w:val="00783D9D"/>
    <w:rsid w:val="00784339"/>
    <w:rsid w:val="00784419"/>
    <w:rsid w:val="00784949"/>
    <w:rsid w:val="00786BB2"/>
    <w:rsid w:val="00787D9B"/>
    <w:rsid w:val="007934FF"/>
    <w:rsid w:val="00793A02"/>
    <w:rsid w:val="00794D66"/>
    <w:rsid w:val="0079693A"/>
    <w:rsid w:val="007A0E48"/>
    <w:rsid w:val="007A389A"/>
    <w:rsid w:val="007A4621"/>
    <w:rsid w:val="007A4D7B"/>
    <w:rsid w:val="007B038A"/>
    <w:rsid w:val="007B13F9"/>
    <w:rsid w:val="007B1BA2"/>
    <w:rsid w:val="007B2E5A"/>
    <w:rsid w:val="007B45F0"/>
    <w:rsid w:val="007B4968"/>
    <w:rsid w:val="007B59AD"/>
    <w:rsid w:val="007B59D4"/>
    <w:rsid w:val="007B5BA2"/>
    <w:rsid w:val="007B667A"/>
    <w:rsid w:val="007B6B1D"/>
    <w:rsid w:val="007C08CF"/>
    <w:rsid w:val="007C1534"/>
    <w:rsid w:val="007C3882"/>
    <w:rsid w:val="007C3D2D"/>
    <w:rsid w:val="007C41D9"/>
    <w:rsid w:val="007C4520"/>
    <w:rsid w:val="007C4F72"/>
    <w:rsid w:val="007C7C82"/>
    <w:rsid w:val="007D06D1"/>
    <w:rsid w:val="007D0E83"/>
    <w:rsid w:val="007D0F10"/>
    <w:rsid w:val="007D138D"/>
    <w:rsid w:val="007D16F2"/>
    <w:rsid w:val="007D1B69"/>
    <w:rsid w:val="007D27FA"/>
    <w:rsid w:val="007D289B"/>
    <w:rsid w:val="007D2B14"/>
    <w:rsid w:val="007D4211"/>
    <w:rsid w:val="007D6C67"/>
    <w:rsid w:val="007E16AE"/>
    <w:rsid w:val="007E2142"/>
    <w:rsid w:val="007E395F"/>
    <w:rsid w:val="007E42FB"/>
    <w:rsid w:val="007E51A8"/>
    <w:rsid w:val="007E5C0D"/>
    <w:rsid w:val="007E7A15"/>
    <w:rsid w:val="007F21AA"/>
    <w:rsid w:val="007F608D"/>
    <w:rsid w:val="007F6229"/>
    <w:rsid w:val="007F74D6"/>
    <w:rsid w:val="007F7712"/>
    <w:rsid w:val="007F7F89"/>
    <w:rsid w:val="008005BA"/>
    <w:rsid w:val="00802122"/>
    <w:rsid w:val="00802214"/>
    <w:rsid w:val="00802BD4"/>
    <w:rsid w:val="00803812"/>
    <w:rsid w:val="00805919"/>
    <w:rsid w:val="00805DF8"/>
    <w:rsid w:val="008075E3"/>
    <w:rsid w:val="00813157"/>
    <w:rsid w:val="00813BC7"/>
    <w:rsid w:val="00814094"/>
    <w:rsid w:val="00815294"/>
    <w:rsid w:val="0081598F"/>
    <w:rsid w:val="00816B1E"/>
    <w:rsid w:val="0081761A"/>
    <w:rsid w:val="008179C9"/>
    <w:rsid w:val="00821643"/>
    <w:rsid w:val="00822240"/>
    <w:rsid w:val="008274FE"/>
    <w:rsid w:val="00827BB1"/>
    <w:rsid w:val="00827FEE"/>
    <w:rsid w:val="00831D49"/>
    <w:rsid w:val="008363BB"/>
    <w:rsid w:val="00836B0E"/>
    <w:rsid w:val="00836CC8"/>
    <w:rsid w:val="0083756D"/>
    <w:rsid w:val="00837BE3"/>
    <w:rsid w:val="00840A92"/>
    <w:rsid w:val="00841EBC"/>
    <w:rsid w:val="00842008"/>
    <w:rsid w:val="0084352E"/>
    <w:rsid w:val="0084484B"/>
    <w:rsid w:val="00847A16"/>
    <w:rsid w:val="008500D9"/>
    <w:rsid w:val="00851066"/>
    <w:rsid w:val="008528AB"/>
    <w:rsid w:val="00857263"/>
    <w:rsid w:val="00860C4F"/>
    <w:rsid w:val="0086466F"/>
    <w:rsid w:val="008653DD"/>
    <w:rsid w:val="008664A2"/>
    <w:rsid w:val="00867079"/>
    <w:rsid w:val="00867B5C"/>
    <w:rsid w:val="00871BA3"/>
    <w:rsid w:val="008732D4"/>
    <w:rsid w:val="00876917"/>
    <w:rsid w:val="00880BBF"/>
    <w:rsid w:val="0088496D"/>
    <w:rsid w:val="00885CF1"/>
    <w:rsid w:val="008872ED"/>
    <w:rsid w:val="00890953"/>
    <w:rsid w:val="00891157"/>
    <w:rsid w:val="008913A6"/>
    <w:rsid w:val="0089368C"/>
    <w:rsid w:val="00893F12"/>
    <w:rsid w:val="00894F97"/>
    <w:rsid w:val="00895A9A"/>
    <w:rsid w:val="0089613F"/>
    <w:rsid w:val="00896273"/>
    <w:rsid w:val="00896C4C"/>
    <w:rsid w:val="008A059F"/>
    <w:rsid w:val="008A30AF"/>
    <w:rsid w:val="008A402D"/>
    <w:rsid w:val="008A4A5C"/>
    <w:rsid w:val="008A5274"/>
    <w:rsid w:val="008A644B"/>
    <w:rsid w:val="008A70B0"/>
    <w:rsid w:val="008A7F57"/>
    <w:rsid w:val="008B2F12"/>
    <w:rsid w:val="008B321A"/>
    <w:rsid w:val="008B3FF4"/>
    <w:rsid w:val="008B44AA"/>
    <w:rsid w:val="008B4A99"/>
    <w:rsid w:val="008C0486"/>
    <w:rsid w:val="008C10E7"/>
    <w:rsid w:val="008C12A2"/>
    <w:rsid w:val="008C1509"/>
    <w:rsid w:val="008C205C"/>
    <w:rsid w:val="008C23F3"/>
    <w:rsid w:val="008C36B9"/>
    <w:rsid w:val="008C3D35"/>
    <w:rsid w:val="008C4C75"/>
    <w:rsid w:val="008D11AE"/>
    <w:rsid w:val="008D12C4"/>
    <w:rsid w:val="008D2190"/>
    <w:rsid w:val="008D2CBD"/>
    <w:rsid w:val="008D33AD"/>
    <w:rsid w:val="008D3479"/>
    <w:rsid w:val="008D5055"/>
    <w:rsid w:val="008D541F"/>
    <w:rsid w:val="008D5F8B"/>
    <w:rsid w:val="008D78B5"/>
    <w:rsid w:val="008D7D31"/>
    <w:rsid w:val="008E3680"/>
    <w:rsid w:val="008E3CF6"/>
    <w:rsid w:val="008E4432"/>
    <w:rsid w:val="008E55CC"/>
    <w:rsid w:val="008E6953"/>
    <w:rsid w:val="008E6FE5"/>
    <w:rsid w:val="008E7347"/>
    <w:rsid w:val="008E7662"/>
    <w:rsid w:val="008F0290"/>
    <w:rsid w:val="008F052F"/>
    <w:rsid w:val="008F1B01"/>
    <w:rsid w:val="008F20E7"/>
    <w:rsid w:val="008F273D"/>
    <w:rsid w:val="008F36DB"/>
    <w:rsid w:val="008F4D5A"/>
    <w:rsid w:val="008F541E"/>
    <w:rsid w:val="008F630A"/>
    <w:rsid w:val="008F6E30"/>
    <w:rsid w:val="008F6EF3"/>
    <w:rsid w:val="008F7F43"/>
    <w:rsid w:val="00900B11"/>
    <w:rsid w:val="009019AB"/>
    <w:rsid w:val="00902660"/>
    <w:rsid w:val="00903759"/>
    <w:rsid w:val="00906587"/>
    <w:rsid w:val="00907C12"/>
    <w:rsid w:val="00911880"/>
    <w:rsid w:val="009119E2"/>
    <w:rsid w:val="00913156"/>
    <w:rsid w:val="00913857"/>
    <w:rsid w:val="00915347"/>
    <w:rsid w:val="00917E2C"/>
    <w:rsid w:val="00920BFC"/>
    <w:rsid w:val="00923574"/>
    <w:rsid w:val="00924DD7"/>
    <w:rsid w:val="00926163"/>
    <w:rsid w:val="009270D3"/>
    <w:rsid w:val="00927CE5"/>
    <w:rsid w:val="00927D90"/>
    <w:rsid w:val="00927E89"/>
    <w:rsid w:val="00930DF0"/>
    <w:rsid w:val="0093156D"/>
    <w:rsid w:val="009316B1"/>
    <w:rsid w:val="00934E6E"/>
    <w:rsid w:val="00935B81"/>
    <w:rsid w:val="00936E68"/>
    <w:rsid w:val="00937772"/>
    <w:rsid w:val="00937D09"/>
    <w:rsid w:val="00941D33"/>
    <w:rsid w:val="00943148"/>
    <w:rsid w:val="009439FC"/>
    <w:rsid w:val="00946A91"/>
    <w:rsid w:val="00946FBC"/>
    <w:rsid w:val="00953160"/>
    <w:rsid w:val="009533E2"/>
    <w:rsid w:val="00953C29"/>
    <w:rsid w:val="00954047"/>
    <w:rsid w:val="00955DD4"/>
    <w:rsid w:val="0095635F"/>
    <w:rsid w:val="009563F6"/>
    <w:rsid w:val="00957C2E"/>
    <w:rsid w:val="00961BB8"/>
    <w:rsid w:val="0096214C"/>
    <w:rsid w:val="00966DCA"/>
    <w:rsid w:val="00971222"/>
    <w:rsid w:val="00971975"/>
    <w:rsid w:val="00971C42"/>
    <w:rsid w:val="00975BA1"/>
    <w:rsid w:val="00977AE4"/>
    <w:rsid w:val="0098275B"/>
    <w:rsid w:val="00982840"/>
    <w:rsid w:val="00982EF8"/>
    <w:rsid w:val="009831DB"/>
    <w:rsid w:val="009837E4"/>
    <w:rsid w:val="009850DD"/>
    <w:rsid w:val="00991866"/>
    <w:rsid w:val="00991FF1"/>
    <w:rsid w:val="0099277E"/>
    <w:rsid w:val="009933EE"/>
    <w:rsid w:val="00996618"/>
    <w:rsid w:val="009967EA"/>
    <w:rsid w:val="00997007"/>
    <w:rsid w:val="009A1577"/>
    <w:rsid w:val="009A18FC"/>
    <w:rsid w:val="009A293D"/>
    <w:rsid w:val="009A35EE"/>
    <w:rsid w:val="009A3EE2"/>
    <w:rsid w:val="009A5ED9"/>
    <w:rsid w:val="009A6EF7"/>
    <w:rsid w:val="009A718A"/>
    <w:rsid w:val="009A72EA"/>
    <w:rsid w:val="009B044D"/>
    <w:rsid w:val="009B0D73"/>
    <w:rsid w:val="009B23F8"/>
    <w:rsid w:val="009B35A8"/>
    <w:rsid w:val="009B3FAB"/>
    <w:rsid w:val="009B5F4D"/>
    <w:rsid w:val="009B67A6"/>
    <w:rsid w:val="009B7022"/>
    <w:rsid w:val="009C13A1"/>
    <w:rsid w:val="009C2B88"/>
    <w:rsid w:val="009C37EA"/>
    <w:rsid w:val="009C3F91"/>
    <w:rsid w:val="009C4BC0"/>
    <w:rsid w:val="009C4E1A"/>
    <w:rsid w:val="009C51D8"/>
    <w:rsid w:val="009C52F9"/>
    <w:rsid w:val="009C6F7C"/>
    <w:rsid w:val="009D3AA3"/>
    <w:rsid w:val="009D4BAE"/>
    <w:rsid w:val="009D67D0"/>
    <w:rsid w:val="009D6954"/>
    <w:rsid w:val="009E0C15"/>
    <w:rsid w:val="009E1D13"/>
    <w:rsid w:val="009E2B43"/>
    <w:rsid w:val="009E3519"/>
    <w:rsid w:val="009E5F98"/>
    <w:rsid w:val="009E7DDF"/>
    <w:rsid w:val="009F1EB3"/>
    <w:rsid w:val="009F2934"/>
    <w:rsid w:val="009F2DB0"/>
    <w:rsid w:val="009F4CB4"/>
    <w:rsid w:val="009F5108"/>
    <w:rsid w:val="009F706B"/>
    <w:rsid w:val="009F7364"/>
    <w:rsid w:val="00A006FE"/>
    <w:rsid w:val="00A01567"/>
    <w:rsid w:val="00A01F49"/>
    <w:rsid w:val="00A02482"/>
    <w:rsid w:val="00A025D4"/>
    <w:rsid w:val="00A069EE"/>
    <w:rsid w:val="00A06A8A"/>
    <w:rsid w:val="00A10112"/>
    <w:rsid w:val="00A10B67"/>
    <w:rsid w:val="00A1199E"/>
    <w:rsid w:val="00A11C83"/>
    <w:rsid w:val="00A11CA4"/>
    <w:rsid w:val="00A11F7D"/>
    <w:rsid w:val="00A1291D"/>
    <w:rsid w:val="00A12DAD"/>
    <w:rsid w:val="00A15035"/>
    <w:rsid w:val="00A15661"/>
    <w:rsid w:val="00A20E7D"/>
    <w:rsid w:val="00A22650"/>
    <w:rsid w:val="00A24339"/>
    <w:rsid w:val="00A24C49"/>
    <w:rsid w:val="00A26420"/>
    <w:rsid w:val="00A26446"/>
    <w:rsid w:val="00A26487"/>
    <w:rsid w:val="00A27A8C"/>
    <w:rsid w:val="00A32FAF"/>
    <w:rsid w:val="00A33884"/>
    <w:rsid w:val="00A33BC6"/>
    <w:rsid w:val="00A34E06"/>
    <w:rsid w:val="00A35903"/>
    <w:rsid w:val="00A37ACF"/>
    <w:rsid w:val="00A37D74"/>
    <w:rsid w:val="00A425EF"/>
    <w:rsid w:val="00A44FF7"/>
    <w:rsid w:val="00A45310"/>
    <w:rsid w:val="00A457CC"/>
    <w:rsid w:val="00A46174"/>
    <w:rsid w:val="00A468A7"/>
    <w:rsid w:val="00A527D4"/>
    <w:rsid w:val="00A53F83"/>
    <w:rsid w:val="00A550E0"/>
    <w:rsid w:val="00A555F4"/>
    <w:rsid w:val="00A5628A"/>
    <w:rsid w:val="00A56D37"/>
    <w:rsid w:val="00A57586"/>
    <w:rsid w:val="00A57AE9"/>
    <w:rsid w:val="00A64E0F"/>
    <w:rsid w:val="00A64E2B"/>
    <w:rsid w:val="00A64FC6"/>
    <w:rsid w:val="00A65722"/>
    <w:rsid w:val="00A65883"/>
    <w:rsid w:val="00A658EE"/>
    <w:rsid w:val="00A66325"/>
    <w:rsid w:val="00A67D85"/>
    <w:rsid w:val="00A7062C"/>
    <w:rsid w:val="00A70BAC"/>
    <w:rsid w:val="00A71AE9"/>
    <w:rsid w:val="00A7223F"/>
    <w:rsid w:val="00A72384"/>
    <w:rsid w:val="00A73BEB"/>
    <w:rsid w:val="00A74B1C"/>
    <w:rsid w:val="00A74EAB"/>
    <w:rsid w:val="00A751F8"/>
    <w:rsid w:val="00A7737E"/>
    <w:rsid w:val="00A80447"/>
    <w:rsid w:val="00A80679"/>
    <w:rsid w:val="00A811D7"/>
    <w:rsid w:val="00A84BAB"/>
    <w:rsid w:val="00A9179B"/>
    <w:rsid w:val="00A92436"/>
    <w:rsid w:val="00A92A5C"/>
    <w:rsid w:val="00A9306B"/>
    <w:rsid w:val="00A950B3"/>
    <w:rsid w:val="00A95F6A"/>
    <w:rsid w:val="00A95FC8"/>
    <w:rsid w:val="00A97AAE"/>
    <w:rsid w:val="00AA2C2E"/>
    <w:rsid w:val="00AA2E0C"/>
    <w:rsid w:val="00AA41DF"/>
    <w:rsid w:val="00AA7FEE"/>
    <w:rsid w:val="00AB03A7"/>
    <w:rsid w:val="00AB093E"/>
    <w:rsid w:val="00AB2530"/>
    <w:rsid w:val="00AB39F2"/>
    <w:rsid w:val="00AB402F"/>
    <w:rsid w:val="00AB7F04"/>
    <w:rsid w:val="00AC0466"/>
    <w:rsid w:val="00AC305F"/>
    <w:rsid w:val="00AC388C"/>
    <w:rsid w:val="00AC4E8B"/>
    <w:rsid w:val="00AC5021"/>
    <w:rsid w:val="00AC5051"/>
    <w:rsid w:val="00AC61D4"/>
    <w:rsid w:val="00AC7EA3"/>
    <w:rsid w:val="00AD0112"/>
    <w:rsid w:val="00AD02DB"/>
    <w:rsid w:val="00AD0333"/>
    <w:rsid w:val="00AD2EEE"/>
    <w:rsid w:val="00AD4150"/>
    <w:rsid w:val="00AD61B7"/>
    <w:rsid w:val="00AD6489"/>
    <w:rsid w:val="00AD6C2F"/>
    <w:rsid w:val="00AD6CEE"/>
    <w:rsid w:val="00AE0447"/>
    <w:rsid w:val="00AE2739"/>
    <w:rsid w:val="00AE2834"/>
    <w:rsid w:val="00AE39B0"/>
    <w:rsid w:val="00AE4313"/>
    <w:rsid w:val="00AE4704"/>
    <w:rsid w:val="00AE6145"/>
    <w:rsid w:val="00AE62F1"/>
    <w:rsid w:val="00AE79FD"/>
    <w:rsid w:val="00AF0922"/>
    <w:rsid w:val="00AF0C65"/>
    <w:rsid w:val="00AF261F"/>
    <w:rsid w:val="00AF3808"/>
    <w:rsid w:val="00AF4F8D"/>
    <w:rsid w:val="00AF564C"/>
    <w:rsid w:val="00AF5C19"/>
    <w:rsid w:val="00AF5F26"/>
    <w:rsid w:val="00AF7C41"/>
    <w:rsid w:val="00B00622"/>
    <w:rsid w:val="00B0080B"/>
    <w:rsid w:val="00B0166B"/>
    <w:rsid w:val="00B029B8"/>
    <w:rsid w:val="00B04EAC"/>
    <w:rsid w:val="00B05C67"/>
    <w:rsid w:val="00B066CD"/>
    <w:rsid w:val="00B07A59"/>
    <w:rsid w:val="00B10AF9"/>
    <w:rsid w:val="00B12DDF"/>
    <w:rsid w:val="00B13A60"/>
    <w:rsid w:val="00B14F49"/>
    <w:rsid w:val="00B15420"/>
    <w:rsid w:val="00B15BCD"/>
    <w:rsid w:val="00B16066"/>
    <w:rsid w:val="00B22694"/>
    <w:rsid w:val="00B2387D"/>
    <w:rsid w:val="00B27283"/>
    <w:rsid w:val="00B309A5"/>
    <w:rsid w:val="00B31B1B"/>
    <w:rsid w:val="00B3290A"/>
    <w:rsid w:val="00B3360F"/>
    <w:rsid w:val="00B343BE"/>
    <w:rsid w:val="00B34798"/>
    <w:rsid w:val="00B355B0"/>
    <w:rsid w:val="00B359E6"/>
    <w:rsid w:val="00B35FCC"/>
    <w:rsid w:val="00B370CD"/>
    <w:rsid w:val="00B37D90"/>
    <w:rsid w:val="00B415EE"/>
    <w:rsid w:val="00B42BE4"/>
    <w:rsid w:val="00B44EBD"/>
    <w:rsid w:val="00B4729C"/>
    <w:rsid w:val="00B47364"/>
    <w:rsid w:val="00B5011C"/>
    <w:rsid w:val="00B50518"/>
    <w:rsid w:val="00B50758"/>
    <w:rsid w:val="00B54FE8"/>
    <w:rsid w:val="00B55E03"/>
    <w:rsid w:val="00B56CA6"/>
    <w:rsid w:val="00B7159F"/>
    <w:rsid w:val="00B731E5"/>
    <w:rsid w:val="00B742F0"/>
    <w:rsid w:val="00B774B0"/>
    <w:rsid w:val="00B80064"/>
    <w:rsid w:val="00B80A51"/>
    <w:rsid w:val="00B812CD"/>
    <w:rsid w:val="00B81A36"/>
    <w:rsid w:val="00B825D8"/>
    <w:rsid w:val="00B83045"/>
    <w:rsid w:val="00B838B4"/>
    <w:rsid w:val="00B838E2"/>
    <w:rsid w:val="00B8475D"/>
    <w:rsid w:val="00B84F6B"/>
    <w:rsid w:val="00B87301"/>
    <w:rsid w:val="00B91AA8"/>
    <w:rsid w:val="00B94B23"/>
    <w:rsid w:val="00B960CE"/>
    <w:rsid w:val="00BA0139"/>
    <w:rsid w:val="00BA076F"/>
    <w:rsid w:val="00BA5B5E"/>
    <w:rsid w:val="00BA7076"/>
    <w:rsid w:val="00BB07F0"/>
    <w:rsid w:val="00BB0AB2"/>
    <w:rsid w:val="00BB12A7"/>
    <w:rsid w:val="00BB3DDD"/>
    <w:rsid w:val="00BB43D2"/>
    <w:rsid w:val="00BB4C0A"/>
    <w:rsid w:val="00BC2D7A"/>
    <w:rsid w:val="00BC4601"/>
    <w:rsid w:val="00BC605F"/>
    <w:rsid w:val="00BD20B8"/>
    <w:rsid w:val="00BD30B9"/>
    <w:rsid w:val="00BD46F3"/>
    <w:rsid w:val="00BD4808"/>
    <w:rsid w:val="00BD4C35"/>
    <w:rsid w:val="00BD53E1"/>
    <w:rsid w:val="00BD6892"/>
    <w:rsid w:val="00BE26DC"/>
    <w:rsid w:val="00BE36B0"/>
    <w:rsid w:val="00BE48D1"/>
    <w:rsid w:val="00BE5687"/>
    <w:rsid w:val="00BE7F6D"/>
    <w:rsid w:val="00BF0509"/>
    <w:rsid w:val="00BF07E8"/>
    <w:rsid w:val="00BF2F76"/>
    <w:rsid w:val="00BF3B8E"/>
    <w:rsid w:val="00BF5867"/>
    <w:rsid w:val="00BF5E3F"/>
    <w:rsid w:val="00C03A39"/>
    <w:rsid w:val="00C04788"/>
    <w:rsid w:val="00C061E2"/>
    <w:rsid w:val="00C06377"/>
    <w:rsid w:val="00C06443"/>
    <w:rsid w:val="00C106AD"/>
    <w:rsid w:val="00C11E1C"/>
    <w:rsid w:val="00C12F60"/>
    <w:rsid w:val="00C136B3"/>
    <w:rsid w:val="00C144A5"/>
    <w:rsid w:val="00C16BCC"/>
    <w:rsid w:val="00C16C34"/>
    <w:rsid w:val="00C2191D"/>
    <w:rsid w:val="00C21B7A"/>
    <w:rsid w:val="00C24E08"/>
    <w:rsid w:val="00C26B7A"/>
    <w:rsid w:val="00C30AB1"/>
    <w:rsid w:val="00C30CD3"/>
    <w:rsid w:val="00C30D32"/>
    <w:rsid w:val="00C3112E"/>
    <w:rsid w:val="00C31908"/>
    <w:rsid w:val="00C32B64"/>
    <w:rsid w:val="00C34347"/>
    <w:rsid w:val="00C34A03"/>
    <w:rsid w:val="00C3568E"/>
    <w:rsid w:val="00C35C5C"/>
    <w:rsid w:val="00C4092F"/>
    <w:rsid w:val="00C41C95"/>
    <w:rsid w:val="00C41DD7"/>
    <w:rsid w:val="00C42D81"/>
    <w:rsid w:val="00C439E3"/>
    <w:rsid w:val="00C463B3"/>
    <w:rsid w:val="00C4794D"/>
    <w:rsid w:val="00C47E45"/>
    <w:rsid w:val="00C505CD"/>
    <w:rsid w:val="00C509E9"/>
    <w:rsid w:val="00C52C46"/>
    <w:rsid w:val="00C540C2"/>
    <w:rsid w:val="00C54CE1"/>
    <w:rsid w:val="00C555FE"/>
    <w:rsid w:val="00C55B65"/>
    <w:rsid w:val="00C6080A"/>
    <w:rsid w:val="00C60E3B"/>
    <w:rsid w:val="00C62077"/>
    <w:rsid w:val="00C653BD"/>
    <w:rsid w:val="00C66C0F"/>
    <w:rsid w:val="00C66D5E"/>
    <w:rsid w:val="00C72AFD"/>
    <w:rsid w:val="00C77D66"/>
    <w:rsid w:val="00C77E5C"/>
    <w:rsid w:val="00C81A58"/>
    <w:rsid w:val="00C83488"/>
    <w:rsid w:val="00C86652"/>
    <w:rsid w:val="00C879D4"/>
    <w:rsid w:val="00C94E0D"/>
    <w:rsid w:val="00C9579C"/>
    <w:rsid w:val="00C95D3C"/>
    <w:rsid w:val="00CA1846"/>
    <w:rsid w:val="00CA1AE3"/>
    <w:rsid w:val="00CA2AE2"/>
    <w:rsid w:val="00CA5FCD"/>
    <w:rsid w:val="00CA69B0"/>
    <w:rsid w:val="00CA703D"/>
    <w:rsid w:val="00CA7BC8"/>
    <w:rsid w:val="00CB111E"/>
    <w:rsid w:val="00CB1466"/>
    <w:rsid w:val="00CB2E95"/>
    <w:rsid w:val="00CB306A"/>
    <w:rsid w:val="00CB4659"/>
    <w:rsid w:val="00CB5531"/>
    <w:rsid w:val="00CB5BD2"/>
    <w:rsid w:val="00CB5FB8"/>
    <w:rsid w:val="00CB64EC"/>
    <w:rsid w:val="00CB7303"/>
    <w:rsid w:val="00CB7CFB"/>
    <w:rsid w:val="00CB7FA2"/>
    <w:rsid w:val="00CC2BA3"/>
    <w:rsid w:val="00CC2C27"/>
    <w:rsid w:val="00CC3A44"/>
    <w:rsid w:val="00CC56BD"/>
    <w:rsid w:val="00CC74DE"/>
    <w:rsid w:val="00CD05B0"/>
    <w:rsid w:val="00CD0D35"/>
    <w:rsid w:val="00CD2D6B"/>
    <w:rsid w:val="00CD3BDF"/>
    <w:rsid w:val="00CD4490"/>
    <w:rsid w:val="00CD4A15"/>
    <w:rsid w:val="00CD4AFE"/>
    <w:rsid w:val="00CD4DB9"/>
    <w:rsid w:val="00CD5D48"/>
    <w:rsid w:val="00CD6B00"/>
    <w:rsid w:val="00CD72B8"/>
    <w:rsid w:val="00CD79ED"/>
    <w:rsid w:val="00CD7B3D"/>
    <w:rsid w:val="00CD7D41"/>
    <w:rsid w:val="00CE006F"/>
    <w:rsid w:val="00CE2706"/>
    <w:rsid w:val="00CE32BE"/>
    <w:rsid w:val="00CE3689"/>
    <w:rsid w:val="00CE3694"/>
    <w:rsid w:val="00CE39BF"/>
    <w:rsid w:val="00CE486C"/>
    <w:rsid w:val="00CE60AC"/>
    <w:rsid w:val="00CE69DD"/>
    <w:rsid w:val="00CE6A63"/>
    <w:rsid w:val="00CF18BE"/>
    <w:rsid w:val="00CF226A"/>
    <w:rsid w:val="00CF3B3A"/>
    <w:rsid w:val="00CF4026"/>
    <w:rsid w:val="00CF4946"/>
    <w:rsid w:val="00CF50E3"/>
    <w:rsid w:val="00CF6744"/>
    <w:rsid w:val="00D012AC"/>
    <w:rsid w:val="00D022B6"/>
    <w:rsid w:val="00D02773"/>
    <w:rsid w:val="00D03019"/>
    <w:rsid w:val="00D03224"/>
    <w:rsid w:val="00D03806"/>
    <w:rsid w:val="00D049E6"/>
    <w:rsid w:val="00D04B07"/>
    <w:rsid w:val="00D06F0F"/>
    <w:rsid w:val="00D10475"/>
    <w:rsid w:val="00D11ABC"/>
    <w:rsid w:val="00D11D90"/>
    <w:rsid w:val="00D13125"/>
    <w:rsid w:val="00D13554"/>
    <w:rsid w:val="00D1678C"/>
    <w:rsid w:val="00D20936"/>
    <w:rsid w:val="00D2099C"/>
    <w:rsid w:val="00D21A7F"/>
    <w:rsid w:val="00D23801"/>
    <w:rsid w:val="00D24216"/>
    <w:rsid w:val="00D243C7"/>
    <w:rsid w:val="00D25563"/>
    <w:rsid w:val="00D25C52"/>
    <w:rsid w:val="00D269B3"/>
    <w:rsid w:val="00D307A6"/>
    <w:rsid w:val="00D33C23"/>
    <w:rsid w:val="00D35393"/>
    <w:rsid w:val="00D3796A"/>
    <w:rsid w:val="00D424C4"/>
    <w:rsid w:val="00D437CA"/>
    <w:rsid w:val="00D43D0F"/>
    <w:rsid w:val="00D4583A"/>
    <w:rsid w:val="00D45A2F"/>
    <w:rsid w:val="00D47E9B"/>
    <w:rsid w:val="00D50944"/>
    <w:rsid w:val="00D50E6D"/>
    <w:rsid w:val="00D512DD"/>
    <w:rsid w:val="00D52AF3"/>
    <w:rsid w:val="00D533AC"/>
    <w:rsid w:val="00D55021"/>
    <w:rsid w:val="00D559B8"/>
    <w:rsid w:val="00D600B2"/>
    <w:rsid w:val="00D6271F"/>
    <w:rsid w:val="00D65068"/>
    <w:rsid w:val="00D65BB8"/>
    <w:rsid w:val="00D67A41"/>
    <w:rsid w:val="00D702CF"/>
    <w:rsid w:val="00D71761"/>
    <w:rsid w:val="00D720B8"/>
    <w:rsid w:val="00D72ED6"/>
    <w:rsid w:val="00D736EB"/>
    <w:rsid w:val="00D74667"/>
    <w:rsid w:val="00D76B28"/>
    <w:rsid w:val="00D77658"/>
    <w:rsid w:val="00D7766D"/>
    <w:rsid w:val="00D80D48"/>
    <w:rsid w:val="00D815A4"/>
    <w:rsid w:val="00D81A95"/>
    <w:rsid w:val="00D820B4"/>
    <w:rsid w:val="00D833B0"/>
    <w:rsid w:val="00D8385E"/>
    <w:rsid w:val="00D83E12"/>
    <w:rsid w:val="00D84D00"/>
    <w:rsid w:val="00D85C32"/>
    <w:rsid w:val="00D86138"/>
    <w:rsid w:val="00D864AC"/>
    <w:rsid w:val="00D8650A"/>
    <w:rsid w:val="00D879BB"/>
    <w:rsid w:val="00D902A9"/>
    <w:rsid w:val="00D915A2"/>
    <w:rsid w:val="00D92C8C"/>
    <w:rsid w:val="00D938F9"/>
    <w:rsid w:val="00D95258"/>
    <w:rsid w:val="00D958A1"/>
    <w:rsid w:val="00DA1519"/>
    <w:rsid w:val="00DA410C"/>
    <w:rsid w:val="00DA4268"/>
    <w:rsid w:val="00DA5E01"/>
    <w:rsid w:val="00DA6B8B"/>
    <w:rsid w:val="00DA7752"/>
    <w:rsid w:val="00DB2CCC"/>
    <w:rsid w:val="00DB2F88"/>
    <w:rsid w:val="00DB6004"/>
    <w:rsid w:val="00DB648D"/>
    <w:rsid w:val="00DB7346"/>
    <w:rsid w:val="00DB7D1B"/>
    <w:rsid w:val="00DC14BE"/>
    <w:rsid w:val="00DC2D71"/>
    <w:rsid w:val="00DC36A6"/>
    <w:rsid w:val="00DC3B27"/>
    <w:rsid w:val="00DC5702"/>
    <w:rsid w:val="00DC5CD5"/>
    <w:rsid w:val="00DD23C6"/>
    <w:rsid w:val="00DD25FB"/>
    <w:rsid w:val="00DD2687"/>
    <w:rsid w:val="00DD3698"/>
    <w:rsid w:val="00DD4378"/>
    <w:rsid w:val="00DD4D33"/>
    <w:rsid w:val="00DD68D7"/>
    <w:rsid w:val="00DD7187"/>
    <w:rsid w:val="00DE4EA2"/>
    <w:rsid w:val="00DE533C"/>
    <w:rsid w:val="00DE5B5F"/>
    <w:rsid w:val="00DE656C"/>
    <w:rsid w:val="00DE6B21"/>
    <w:rsid w:val="00DF18F5"/>
    <w:rsid w:val="00DF2BBE"/>
    <w:rsid w:val="00DF4505"/>
    <w:rsid w:val="00DF50C3"/>
    <w:rsid w:val="00DF6757"/>
    <w:rsid w:val="00DF7596"/>
    <w:rsid w:val="00E00092"/>
    <w:rsid w:val="00E00829"/>
    <w:rsid w:val="00E0087E"/>
    <w:rsid w:val="00E00C0C"/>
    <w:rsid w:val="00E0108B"/>
    <w:rsid w:val="00E03643"/>
    <w:rsid w:val="00E04E72"/>
    <w:rsid w:val="00E0701E"/>
    <w:rsid w:val="00E107D9"/>
    <w:rsid w:val="00E12743"/>
    <w:rsid w:val="00E12DBE"/>
    <w:rsid w:val="00E152CD"/>
    <w:rsid w:val="00E15E23"/>
    <w:rsid w:val="00E16BB0"/>
    <w:rsid w:val="00E16ECC"/>
    <w:rsid w:val="00E20187"/>
    <w:rsid w:val="00E22791"/>
    <w:rsid w:val="00E23073"/>
    <w:rsid w:val="00E23B21"/>
    <w:rsid w:val="00E23B31"/>
    <w:rsid w:val="00E24CB7"/>
    <w:rsid w:val="00E24F10"/>
    <w:rsid w:val="00E2556F"/>
    <w:rsid w:val="00E261E3"/>
    <w:rsid w:val="00E27AFD"/>
    <w:rsid w:val="00E30BDD"/>
    <w:rsid w:val="00E31BCD"/>
    <w:rsid w:val="00E334CB"/>
    <w:rsid w:val="00E33AD1"/>
    <w:rsid w:val="00E35015"/>
    <w:rsid w:val="00E3542E"/>
    <w:rsid w:val="00E36DF0"/>
    <w:rsid w:val="00E373A9"/>
    <w:rsid w:val="00E4071B"/>
    <w:rsid w:val="00E40D79"/>
    <w:rsid w:val="00E44FF5"/>
    <w:rsid w:val="00E4691B"/>
    <w:rsid w:val="00E50867"/>
    <w:rsid w:val="00E53069"/>
    <w:rsid w:val="00E535AE"/>
    <w:rsid w:val="00E53644"/>
    <w:rsid w:val="00E53B0B"/>
    <w:rsid w:val="00E54CF6"/>
    <w:rsid w:val="00E558E0"/>
    <w:rsid w:val="00E55C7F"/>
    <w:rsid w:val="00E56296"/>
    <w:rsid w:val="00E56810"/>
    <w:rsid w:val="00E6143D"/>
    <w:rsid w:val="00E61455"/>
    <w:rsid w:val="00E668E8"/>
    <w:rsid w:val="00E66B22"/>
    <w:rsid w:val="00E66CFA"/>
    <w:rsid w:val="00E722C1"/>
    <w:rsid w:val="00E7329A"/>
    <w:rsid w:val="00E7386E"/>
    <w:rsid w:val="00E74539"/>
    <w:rsid w:val="00E76B8A"/>
    <w:rsid w:val="00E84490"/>
    <w:rsid w:val="00E84540"/>
    <w:rsid w:val="00E84E4D"/>
    <w:rsid w:val="00E8558D"/>
    <w:rsid w:val="00E86C13"/>
    <w:rsid w:val="00E871CF"/>
    <w:rsid w:val="00E87DFE"/>
    <w:rsid w:val="00E900E6"/>
    <w:rsid w:val="00E90AD1"/>
    <w:rsid w:val="00E93DBC"/>
    <w:rsid w:val="00E94FF7"/>
    <w:rsid w:val="00E970CD"/>
    <w:rsid w:val="00E97860"/>
    <w:rsid w:val="00EA28B5"/>
    <w:rsid w:val="00EA4ED6"/>
    <w:rsid w:val="00EA5A3B"/>
    <w:rsid w:val="00EB1DBF"/>
    <w:rsid w:val="00EB1F03"/>
    <w:rsid w:val="00EB310D"/>
    <w:rsid w:val="00EB50FA"/>
    <w:rsid w:val="00EB5762"/>
    <w:rsid w:val="00EB653F"/>
    <w:rsid w:val="00EC03F4"/>
    <w:rsid w:val="00EC3740"/>
    <w:rsid w:val="00EC3BAF"/>
    <w:rsid w:val="00EC4048"/>
    <w:rsid w:val="00ED0078"/>
    <w:rsid w:val="00ED41D4"/>
    <w:rsid w:val="00ED7040"/>
    <w:rsid w:val="00EE13B3"/>
    <w:rsid w:val="00EE32F8"/>
    <w:rsid w:val="00EE3509"/>
    <w:rsid w:val="00EE5783"/>
    <w:rsid w:val="00EE60B5"/>
    <w:rsid w:val="00EF11A8"/>
    <w:rsid w:val="00EF2E9F"/>
    <w:rsid w:val="00EF36E5"/>
    <w:rsid w:val="00EF3AAC"/>
    <w:rsid w:val="00EF4645"/>
    <w:rsid w:val="00EF476A"/>
    <w:rsid w:val="00EF6455"/>
    <w:rsid w:val="00EF6DDB"/>
    <w:rsid w:val="00EF7B3D"/>
    <w:rsid w:val="00F00A4A"/>
    <w:rsid w:val="00F02D9B"/>
    <w:rsid w:val="00F039C4"/>
    <w:rsid w:val="00F100EE"/>
    <w:rsid w:val="00F1478B"/>
    <w:rsid w:val="00F14D6D"/>
    <w:rsid w:val="00F17C08"/>
    <w:rsid w:val="00F21F6D"/>
    <w:rsid w:val="00F226B6"/>
    <w:rsid w:val="00F23AE3"/>
    <w:rsid w:val="00F23CB6"/>
    <w:rsid w:val="00F24B9A"/>
    <w:rsid w:val="00F31FF0"/>
    <w:rsid w:val="00F331F0"/>
    <w:rsid w:val="00F336A2"/>
    <w:rsid w:val="00F3384A"/>
    <w:rsid w:val="00F33853"/>
    <w:rsid w:val="00F352FC"/>
    <w:rsid w:val="00F35E72"/>
    <w:rsid w:val="00F36366"/>
    <w:rsid w:val="00F40379"/>
    <w:rsid w:val="00F4039C"/>
    <w:rsid w:val="00F40D67"/>
    <w:rsid w:val="00F41886"/>
    <w:rsid w:val="00F42001"/>
    <w:rsid w:val="00F42A93"/>
    <w:rsid w:val="00F4372D"/>
    <w:rsid w:val="00F44C84"/>
    <w:rsid w:val="00F45C04"/>
    <w:rsid w:val="00F46EB0"/>
    <w:rsid w:val="00F47121"/>
    <w:rsid w:val="00F479A6"/>
    <w:rsid w:val="00F50A4C"/>
    <w:rsid w:val="00F51418"/>
    <w:rsid w:val="00F5194F"/>
    <w:rsid w:val="00F5348E"/>
    <w:rsid w:val="00F53679"/>
    <w:rsid w:val="00F57D93"/>
    <w:rsid w:val="00F60D62"/>
    <w:rsid w:val="00F61F40"/>
    <w:rsid w:val="00F6214B"/>
    <w:rsid w:val="00F62FB8"/>
    <w:rsid w:val="00F64B9D"/>
    <w:rsid w:val="00F66617"/>
    <w:rsid w:val="00F67331"/>
    <w:rsid w:val="00F706A8"/>
    <w:rsid w:val="00F728C3"/>
    <w:rsid w:val="00F753A9"/>
    <w:rsid w:val="00F75D26"/>
    <w:rsid w:val="00F7603F"/>
    <w:rsid w:val="00F8020E"/>
    <w:rsid w:val="00F8111D"/>
    <w:rsid w:val="00F82063"/>
    <w:rsid w:val="00F820D1"/>
    <w:rsid w:val="00F8246F"/>
    <w:rsid w:val="00F84824"/>
    <w:rsid w:val="00F874BC"/>
    <w:rsid w:val="00F8770A"/>
    <w:rsid w:val="00F92ED0"/>
    <w:rsid w:val="00F931A0"/>
    <w:rsid w:val="00F94A9A"/>
    <w:rsid w:val="00F96667"/>
    <w:rsid w:val="00F9688A"/>
    <w:rsid w:val="00FA06D6"/>
    <w:rsid w:val="00FA0A6E"/>
    <w:rsid w:val="00FA1DE0"/>
    <w:rsid w:val="00FA2714"/>
    <w:rsid w:val="00FA33A5"/>
    <w:rsid w:val="00FA3667"/>
    <w:rsid w:val="00FA488C"/>
    <w:rsid w:val="00FA4A53"/>
    <w:rsid w:val="00FA5357"/>
    <w:rsid w:val="00FA564A"/>
    <w:rsid w:val="00FA5C5B"/>
    <w:rsid w:val="00FB0F2A"/>
    <w:rsid w:val="00FB1E8C"/>
    <w:rsid w:val="00FC090E"/>
    <w:rsid w:val="00FC4969"/>
    <w:rsid w:val="00FC53B9"/>
    <w:rsid w:val="00FC56C2"/>
    <w:rsid w:val="00FC7EAE"/>
    <w:rsid w:val="00FD0F74"/>
    <w:rsid w:val="00FD16F7"/>
    <w:rsid w:val="00FD2A88"/>
    <w:rsid w:val="00FD55E7"/>
    <w:rsid w:val="00FD62AD"/>
    <w:rsid w:val="00FE03FC"/>
    <w:rsid w:val="00FE053F"/>
    <w:rsid w:val="00FE0614"/>
    <w:rsid w:val="00FE076E"/>
    <w:rsid w:val="00FE24FD"/>
    <w:rsid w:val="00FE2D4E"/>
    <w:rsid w:val="00FE4870"/>
    <w:rsid w:val="00FE513C"/>
    <w:rsid w:val="00FE5F2A"/>
    <w:rsid w:val="00FE6105"/>
    <w:rsid w:val="00FE68BF"/>
    <w:rsid w:val="00FE7E21"/>
    <w:rsid w:val="00FF39D5"/>
    <w:rsid w:val="00FF438D"/>
    <w:rsid w:val="00FF5CA0"/>
    <w:rsid w:val="00FF6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F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605">
      <w:bodyDiv w:val="1"/>
      <w:marLeft w:val="0"/>
      <w:marRight w:val="0"/>
      <w:marTop w:val="0"/>
      <w:marBottom w:val="0"/>
      <w:divBdr>
        <w:top w:val="none" w:sz="0" w:space="0" w:color="auto"/>
        <w:left w:val="none" w:sz="0" w:space="0" w:color="auto"/>
        <w:bottom w:val="none" w:sz="0" w:space="0" w:color="auto"/>
        <w:right w:val="none" w:sz="0" w:space="0" w:color="auto"/>
      </w:divBdr>
    </w:div>
    <w:div w:id="235165512">
      <w:bodyDiv w:val="1"/>
      <w:marLeft w:val="0"/>
      <w:marRight w:val="0"/>
      <w:marTop w:val="0"/>
      <w:marBottom w:val="0"/>
      <w:divBdr>
        <w:top w:val="none" w:sz="0" w:space="0" w:color="auto"/>
        <w:left w:val="none" w:sz="0" w:space="0" w:color="auto"/>
        <w:bottom w:val="none" w:sz="0" w:space="0" w:color="auto"/>
        <w:right w:val="none" w:sz="0" w:space="0" w:color="auto"/>
      </w:divBdr>
    </w:div>
    <w:div w:id="267734335">
      <w:bodyDiv w:val="1"/>
      <w:marLeft w:val="0"/>
      <w:marRight w:val="0"/>
      <w:marTop w:val="0"/>
      <w:marBottom w:val="0"/>
      <w:divBdr>
        <w:top w:val="none" w:sz="0" w:space="0" w:color="auto"/>
        <w:left w:val="none" w:sz="0" w:space="0" w:color="auto"/>
        <w:bottom w:val="none" w:sz="0" w:space="0" w:color="auto"/>
        <w:right w:val="none" w:sz="0" w:space="0" w:color="auto"/>
      </w:divBdr>
    </w:div>
    <w:div w:id="372314588">
      <w:bodyDiv w:val="1"/>
      <w:marLeft w:val="0"/>
      <w:marRight w:val="0"/>
      <w:marTop w:val="0"/>
      <w:marBottom w:val="0"/>
      <w:divBdr>
        <w:top w:val="none" w:sz="0" w:space="0" w:color="auto"/>
        <w:left w:val="none" w:sz="0" w:space="0" w:color="auto"/>
        <w:bottom w:val="none" w:sz="0" w:space="0" w:color="auto"/>
        <w:right w:val="none" w:sz="0" w:space="0" w:color="auto"/>
      </w:divBdr>
    </w:div>
    <w:div w:id="465708181">
      <w:bodyDiv w:val="1"/>
      <w:marLeft w:val="0"/>
      <w:marRight w:val="0"/>
      <w:marTop w:val="0"/>
      <w:marBottom w:val="0"/>
      <w:divBdr>
        <w:top w:val="none" w:sz="0" w:space="0" w:color="auto"/>
        <w:left w:val="none" w:sz="0" w:space="0" w:color="auto"/>
        <w:bottom w:val="none" w:sz="0" w:space="0" w:color="auto"/>
        <w:right w:val="none" w:sz="0" w:space="0" w:color="auto"/>
      </w:divBdr>
    </w:div>
    <w:div w:id="478883937">
      <w:bodyDiv w:val="1"/>
      <w:marLeft w:val="0"/>
      <w:marRight w:val="0"/>
      <w:marTop w:val="0"/>
      <w:marBottom w:val="0"/>
      <w:divBdr>
        <w:top w:val="none" w:sz="0" w:space="0" w:color="auto"/>
        <w:left w:val="none" w:sz="0" w:space="0" w:color="auto"/>
        <w:bottom w:val="none" w:sz="0" w:space="0" w:color="auto"/>
        <w:right w:val="none" w:sz="0" w:space="0" w:color="auto"/>
      </w:divBdr>
    </w:div>
    <w:div w:id="614824313">
      <w:bodyDiv w:val="1"/>
      <w:marLeft w:val="0"/>
      <w:marRight w:val="0"/>
      <w:marTop w:val="0"/>
      <w:marBottom w:val="0"/>
      <w:divBdr>
        <w:top w:val="none" w:sz="0" w:space="0" w:color="auto"/>
        <w:left w:val="none" w:sz="0" w:space="0" w:color="auto"/>
        <w:bottom w:val="none" w:sz="0" w:space="0" w:color="auto"/>
        <w:right w:val="none" w:sz="0" w:space="0" w:color="auto"/>
      </w:divBdr>
    </w:div>
    <w:div w:id="673075744">
      <w:bodyDiv w:val="1"/>
      <w:marLeft w:val="0"/>
      <w:marRight w:val="0"/>
      <w:marTop w:val="0"/>
      <w:marBottom w:val="0"/>
      <w:divBdr>
        <w:top w:val="none" w:sz="0" w:space="0" w:color="auto"/>
        <w:left w:val="none" w:sz="0" w:space="0" w:color="auto"/>
        <w:bottom w:val="none" w:sz="0" w:space="0" w:color="auto"/>
        <w:right w:val="none" w:sz="0" w:space="0" w:color="auto"/>
      </w:divBdr>
    </w:div>
    <w:div w:id="841118031">
      <w:bodyDiv w:val="1"/>
      <w:marLeft w:val="0"/>
      <w:marRight w:val="0"/>
      <w:marTop w:val="0"/>
      <w:marBottom w:val="0"/>
      <w:divBdr>
        <w:top w:val="none" w:sz="0" w:space="0" w:color="auto"/>
        <w:left w:val="none" w:sz="0" w:space="0" w:color="auto"/>
        <w:bottom w:val="none" w:sz="0" w:space="0" w:color="auto"/>
        <w:right w:val="none" w:sz="0" w:space="0" w:color="auto"/>
      </w:divBdr>
    </w:div>
    <w:div w:id="920875985">
      <w:bodyDiv w:val="1"/>
      <w:marLeft w:val="0"/>
      <w:marRight w:val="0"/>
      <w:marTop w:val="0"/>
      <w:marBottom w:val="0"/>
      <w:divBdr>
        <w:top w:val="none" w:sz="0" w:space="0" w:color="auto"/>
        <w:left w:val="none" w:sz="0" w:space="0" w:color="auto"/>
        <w:bottom w:val="none" w:sz="0" w:space="0" w:color="auto"/>
        <w:right w:val="none" w:sz="0" w:space="0" w:color="auto"/>
      </w:divBdr>
    </w:div>
    <w:div w:id="1303341825">
      <w:bodyDiv w:val="1"/>
      <w:marLeft w:val="0"/>
      <w:marRight w:val="0"/>
      <w:marTop w:val="0"/>
      <w:marBottom w:val="0"/>
      <w:divBdr>
        <w:top w:val="none" w:sz="0" w:space="0" w:color="auto"/>
        <w:left w:val="none" w:sz="0" w:space="0" w:color="auto"/>
        <w:bottom w:val="none" w:sz="0" w:space="0" w:color="auto"/>
        <w:right w:val="none" w:sz="0" w:space="0" w:color="auto"/>
      </w:divBdr>
    </w:div>
    <w:div w:id="1411345805">
      <w:bodyDiv w:val="1"/>
      <w:marLeft w:val="0"/>
      <w:marRight w:val="0"/>
      <w:marTop w:val="0"/>
      <w:marBottom w:val="0"/>
      <w:divBdr>
        <w:top w:val="none" w:sz="0" w:space="0" w:color="auto"/>
        <w:left w:val="none" w:sz="0" w:space="0" w:color="auto"/>
        <w:bottom w:val="none" w:sz="0" w:space="0" w:color="auto"/>
        <w:right w:val="none" w:sz="0" w:space="0" w:color="auto"/>
      </w:divBdr>
    </w:div>
    <w:div w:id="1439712502">
      <w:bodyDiv w:val="1"/>
      <w:marLeft w:val="0"/>
      <w:marRight w:val="0"/>
      <w:marTop w:val="0"/>
      <w:marBottom w:val="0"/>
      <w:divBdr>
        <w:top w:val="none" w:sz="0" w:space="0" w:color="auto"/>
        <w:left w:val="none" w:sz="0" w:space="0" w:color="auto"/>
        <w:bottom w:val="none" w:sz="0" w:space="0" w:color="auto"/>
        <w:right w:val="none" w:sz="0" w:space="0" w:color="auto"/>
      </w:divBdr>
    </w:div>
    <w:div w:id="1440291618">
      <w:bodyDiv w:val="1"/>
      <w:marLeft w:val="0"/>
      <w:marRight w:val="0"/>
      <w:marTop w:val="0"/>
      <w:marBottom w:val="0"/>
      <w:divBdr>
        <w:top w:val="none" w:sz="0" w:space="0" w:color="auto"/>
        <w:left w:val="none" w:sz="0" w:space="0" w:color="auto"/>
        <w:bottom w:val="none" w:sz="0" w:space="0" w:color="auto"/>
        <w:right w:val="none" w:sz="0" w:space="0" w:color="auto"/>
      </w:divBdr>
    </w:div>
    <w:div w:id="1546523806">
      <w:bodyDiv w:val="1"/>
      <w:marLeft w:val="0"/>
      <w:marRight w:val="0"/>
      <w:marTop w:val="0"/>
      <w:marBottom w:val="0"/>
      <w:divBdr>
        <w:top w:val="none" w:sz="0" w:space="0" w:color="auto"/>
        <w:left w:val="none" w:sz="0" w:space="0" w:color="auto"/>
        <w:bottom w:val="none" w:sz="0" w:space="0" w:color="auto"/>
        <w:right w:val="none" w:sz="0" w:space="0" w:color="auto"/>
      </w:divBdr>
    </w:div>
    <w:div w:id="1684866385">
      <w:bodyDiv w:val="1"/>
      <w:marLeft w:val="0"/>
      <w:marRight w:val="0"/>
      <w:marTop w:val="0"/>
      <w:marBottom w:val="0"/>
      <w:divBdr>
        <w:top w:val="none" w:sz="0" w:space="0" w:color="auto"/>
        <w:left w:val="none" w:sz="0" w:space="0" w:color="auto"/>
        <w:bottom w:val="none" w:sz="0" w:space="0" w:color="auto"/>
        <w:right w:val="none" w:sz="0" w:space="0" w:color="auto"/>
      </w:divBdr>
    </w:div>
    <w:div w:id="1714504086">
      <w:bodyDiv w:val="1"/>
      <w:marLeft w:val="0"/>
      <w:marRight w:val="0"/>
      <w:marTop w:val="0"/>
      <w:marBottom w:val="0"/>
      <w:divBdr>
        <w:top w:val="none" w:sz="0" w:space="0" w:color="auto"/>
        <w:left w:val="none" w:sz="0" w:space="0" w:color="auto"/>
        <w:bottom w:val="none" w:sz="0" w:space="0" w:color="auto"/>
        <w:right w:val="none" w:sz="0" w:space="0" w:color="auto"/>
      </w:divBdr>
    </w:div>
    <w:div w:id="1864200865">
      <w:bodyDiv w:val="1"/>
      <w:marLeft w:val="0"/>
      <w:marRight w:val="0"/>
      <w:marTop w:val="0"/>
      <w:marBottom w:val="0"/>
      <w:divBdr>
        <w:top w:val="none" w:sz="0" w:space="0" w:color="auto"/>
        <w:left w:val="none" w:sz="0" w:space="0" w:color="auto"/>
        <w:bottom w:val="none" w:sz="0" w:space="0" w:color="auto"/>
        <w:right w:val="none" w:sz="0" w:space="0" w:color="auto"/>
      </w:divBdr>
    </w:div>
    <w:div w:id="1949854156">
      <w:bodyDiv w:val="1"/>
      <w:marLeft w:val="0"/>
      <w:marRight w:val="0"/>
      <w:marTop w:val="0"/>
      <w:marBottom w:val="0"/>
      <w:divBdr>
        <w:top w:val="none" w:sz="0" w:space="0" w:color="auto"/>
        <w:left w:val="none" w:sz="0" w:space="0" w:color="auto"/>
        <w:bottom w:val="none" w:sz="0" w:space="0" w:color="auto"/>
        <w:right w:val="none" w:sz="0" w:space="0" w:color="auto"/>
      </w:divBdr>
    </w:div>
    <w:div w:id="2005476683">
      <w:bodyDiv w:val="1"/>
      <w:marLeft w:val="0"/>
      <w:marRight w:val="0"/>
      <w:marTop w:val="0"/>
      <w:marBottom w:val="0"/>
      <w:divBdr>
        <w:top w:val="none" w:sz="0" w:space="0" w:color="auto"/>
        <w:left w:val="none" w:sz="0" w:space="0" w:color="auto"/>
        <w:bottom w:val="none" w:sz="0" w:space="0" w:color="auto"/>
        <w:right w:val="none" w:sz="0" w:space="0" w:color="auto"/>
      </w:divBdr>
    </w:div>
    <w:div w:id="2083218282">
      <w:bodyDiv w:val="1"/>
      <w:marLeft w:val="0"/>
      <w:marRight w:val="0"/>
      <w:marTop w:val="0"/>
      <w:marBottom w:val="0"/>
      <w:divBdr>
        <w:top w:val="none" w:sz="0" w:space="0" w:color="auto"/>
        <w:left w:val="none" w:sz="0" w:space="0" w:color="auto"/>
        <w:bottom w:val="none" w:sz="0" w:space="0" w:color="auto"/>
        <w:right w:val="none" w:sz="0" w:space="0" w:color="auto"/>
      </w:divBdr>
      <w:divsChild>
        <w:div w:id="1037046514">
          <w:marLeft w:val="0"/>
          <w:marRight w:val="0"/>
          <w:marTop w:val="0"/>
          <w:marBottom w:val="0"/>
          <w:divBdr>
            <w:top w:val="none" w:sz="0" w:space="0" w:color="auto"/>
            <w:left w:val="none" w:sz="0" w:space="0" w:color="auto"/>
            <w:bottom w:val="none" w:sz="0" w:space="0" w:color="auto"/>
            <w:right w:val="none" w:sz="0" w:space="0" w:color="auto"/>
          </w:divBdr>
        </w:div>
        <w:div w:id="1792287081">
          <w:marLeft w:val="0"/>
          <w:marRight w:val="0"/>
          <w:marTop w:val="0"/>
          <w:marBottom w:val="0"/>
          <w:divBdr>
            <w:top w:val="none" w:sz="0" w:space="0" w:color="auto"/>
            <w:left w:val="none" w:sz="0" w:space="0" w:color="auto"/>
            <w:bottom w:val="none" w:sz="0" w:space="0" w:color="auto"/>
            <w:right w:val="none" w:sz="0" w:space="0" w:color="auto"/>
          </w:divBdr>
        </w:div>
        <w:div w:id="1308432124">
          <w:marLeft w:val="0"/>
          <w:marRight w:val="0"/>
          <w:marTop w:val="0"/>
          <w:marBottom w:val="0"/>
          <w:divBdr>
            <w:top w:val="none" w:sz="0" w:space="0" w:color="auto"/>
            <w:left w:val="none" w:sz="0" w:space="0" w:color="auto"/>
            <w:bottom w:val="none" w:sz="0" w:space="0" w:color="auto"/>
            <w:right w:val="none" w:sz="0" w:space="0" w:color="auto"/>
          </w:divBdr>
        </w:div>
        <w:div w:id="1613707758">
          <w:marLeft w:val="0"/>
          <w:marRight w:val="0"/>
          <w:marTop w:val="0"/>
          <w:marBottom w:val="0"/>
          <w:divBdr>
            <w:top w:val="none" w:sz="0" w:space="0" w:color="auto"/>
            <w:left w:val="none" w:sz="0" w:space="0" w:color="auto"/>
            <w:bottom w:val="none" w:sz="0" w:space="0" w:color="auto"/>
            <w:right w:val="none" w:sz="0" w:space="0" w:color="auto"/>
          </w:divBdr>
        </w:div>
        <w:div w:id="1777601897">
          <w:marLeft w:val="0"/>
          <w:marRight w:val="0"/>
          <w:marTop w:val="0"/>
          <w:marBottom w:val="0"/>
          <w:divBdr>
            <w:top w:val="none" w:sz="0" w:space="0" w:color="auto"/>
            <w:left w:val="none" w:sz="0" w:space="0" w:color="auto"/>
            <w:bottom w:val="none" w:sz="0" w:space="0" w:color="auto"/>
            <w:right w:val="none" w:sz="0" w:space="0" w:color="auto"/>
          </w:divBdr>
        </w:div>
        <w:div w:id="191387991">
          <w:marLeft w:val="0"/>
          <w:marRight w:val="0"/>
          <w:marTop w:val="0"/>
          <w:marBottom w:val="0"/>
          <w:divBdr>
            <w:top w:val="none" w:sz="0" w:space="0" w:color="auto"/>
            <w:left w:val="none" w:sz="0" w:space="0" w:color="auto"/>
            <w:bottom w:val="none" w:sz="0" w:space="0" w:color="auto"/>
            <w:right w:val="none" w:sz="0" w:space="0" w:color="auto"/>
          </w:divBdr>
        </w:div>
      </w:divsChild>
    </w:div>
    <w:div w:id="2097555856">
      <w:bodyDiv w:val="1"/>
      <w:marLeft w:val="0"/>
      <w:marRight w:val="0"/>
      <w:marTop w:val="0"/>
      <w:marBottom w:val="0"/>
      <w:divBdr>
        <w:top w:val="none" w:sz="0" w:space="0" w:color="auto"/>
        <w:left w:val="none" w:sz="0" w:space="0" w:color="auto"/>
        <w:bottom w:val="none" w:sz="0" w:space="0" w:color="auto"/>
        <w:right w:val="none" w:sz="0" w:space="0" w:color="auto"/>
      </w:divBdr>
    </w:div>
    <w:div w:id="2144928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ethods.sagepub.com/reference/encyc-of-case-study-research/n142.xml"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journals.uio.no/index.php/nordina/article/view/2047" TargetMode="External"/><Relationship Id="rId14" Type="http://schemas.openxmlformats.org/officeDocument/2006/relationships/hyperlink" Target="http://www.amstat.org/education/gaise/"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F724C-789C-734D-9873-45C9E509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47</Pages>
  <Words>11664</Words>
  <Characters>66486</Characters>
  <Application>Microsoft Macintosh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56</cp:revision>
  <cp:lastPrinted>2017-06-09T12:56:00Z</cp:lastPrinted>
  <dcterms:created xsi:type="dcterms:W3CDTF">2017-07-02T14:52:00Z</dcterms:created>
  <dcterms:modified xsi:type="dcterms:W3CDTF">2017-07-03T16:18:00Z</dcterms:modified>
</cp:coreProperties>
</file>